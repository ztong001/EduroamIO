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3F" w:rsidRDefault="00820A3F" w:rsidP="00820A3F">
      <w:pPr>
        <w:pStyle w:val="Heading1"/>
      </w:pPr>
      <w:r>
        <w:t>1 Introduction</w:t>
      </w:r>
    </w:p>
    <w:p w:rsidR="00820A3F" w:rsidRDefault="00820A3F"/>
    <w:p w:rsidR="00D1743D" w:rsidRDefault="00D1743D" w:rsidP="009878D0">
      <w:pPr>
        <w:spacing w:line="360" w:lineRule="auto"/>
        <w:rPr>
          <w:ins w:id="0" w:author="sce_staff" w:date="2015-06-09T10:50:00Z"/>
        </w:rPr>
      </w:pPr>
      <w:ins w:id="1" w:author="sce_staff" w:date="2015-06-09T10:50:00Z">
        <w:r>
          <w:t xml:space="preserve">In the global research environment, researchers </w:t>
        </w:r>
        <w:proofErr w:type="spellStart"/>
        <w:r>
          <w:t>ofter</w:t>
        </w:r>
        <w:proofErr w:type="spellEnd"/>
        <w:r>
          <w:t xml:space="preserve"> travel to other institutions for meeting and research collaboration. </w:t>
        </w:r>
      </w:ins>
      <w:ins w:id="2" w:author="sce_staff" w:date="2015-06-09T10:51:00Z">
        <w:r>
          <w:t xml:space="preserve">One of the essential </w:t>
        </w:r>
        <w:proofErr w:type="gramStart"/>
        <w:r>
          <w:t>service</w:t>
        </w:r>
        <w:proofErr w:type="gramEnd"/>
        <w:r>
          <w:t xml:space="preserve"> required by all researcher is access to the Internet. One option, an expansive option, is to subscribe to roaming data plans offered by telco. However, this is expansive and f</w:t>
        </w:r>
      </w:ins>
      <w:ins w:id="3" w:author="sce_staff" w:date="2015-06-09T10:52:00Z">
        <w:r>
          <w:t xml:space="preserve">urthermore most research institution have Internet access, it is just </w:t>
        </w:r>
      </w:ins>
      <w:ins w:id="4" w:author="sce_staff" w:date="2015-06-09T10:53:00Z">
        <w:r>
          <w:t>the</w:t>
        </w:r>
      </w:ins>
      <w:ins w:id="5" w:author="sce_staff" w:date="2015-06-09T10:52:00Z">
        <w:r>
          <w:t xml:space="preserve"> </w:t>
        </w:r>
      </w:ins>
      <w:ins w:id="6" w:author="sce_staff" w:date="2015-06-09T10:53:00Z">
        <w:r>
          <w:t xml:space="preserve">visitors need to get the account.  </w:t>
        </w:r>
      </w:ins>
    </w:p>
    <w:p w:rsidR="000E40C8" w:rsidRPr="009878D0" w:rsidRDefault="00D1743D" w:rsidP="009878D0">
      <w:pPr>
        <w:spacing w:line="360" w:lineRule="auto"/>
      </w:pPr>
      <w:proofErr w:type="spellStart"/>
      <w:proofErr w:type="gramStart"/>
      <w:ins w:id="7" w:author="sce_staff" w:date="2015-06-09T10:46:00Z">
        <w:r>
          <w:t>e</w:t>
        </w:r>
      </w:ins>
      <w:proofErr w:type="gramEnd"/>
      <w:del w:id="8" w:author="sce_staff" w:date="2015-06-09T10:46:00Z">
        <w:r w:rsidDel="00D1743D">
          <w:delText>E</w:delText>
        </w:r>
      </w:del>
      <w:r w:rsidR="00D53CAC" w:rsidRPr="009878D0">
        <w:t>duroam</w:t>
      </w:r>
      <w:proofErr w:type="spellEnd"/>
      <w:ins w:id="9" w:author="sce_staff" w:date="2015-06-09T10:46:00Z">
        <w:r>
          <w:t>[xxx]</w:t>
        </w:r>
      </w:ins>
      <w:r w:rsidR="00D53CAC" w:rsidRPr="009878D0">
        <w:t xml:space="preserve"> is an international secure roaming service implemented for the research and education communities</w:t>
      </w:r>
      <w:ins w:id="10" w:author="sce_staff" w:date="2015-06-09T10:54:00Z">
        <w:r>
          <w:t xml:space="preserve"> to address the issue of providing seamless Internet access to visiting academic/researchers to the institution</w:t>
        </w:r>
      </w:ins>
      <w:del w:id="11" w:author="sce_staff" w:date="2015-06-09T10:46:00Z">
        <w:r w:rsidR="00D53CAC" w:rsidRPr="009878D0" w:rsidDel="00D1743D">
          <w:delText xml:space="preserve"> across the globe</w:delText>
        </w:r>
      </w:del>
      <w:r w:rsidR="00D53CAC" w:rsidRPr="009878D0">
        <w:t>.</w:t>
      </w:r>
      <w:r w:rsidR="00820A3F" w:rsidRPr="009878D0">
        <w:t xml:space="preserve"> It is currently implemented in 74 countries from North and South America, Europe and Asia. </w:t>
      </w:r>
      <w:proofErr w:type="spellStart"/>
      <w:proofErr w:type="gramStart"/>
      <w:ins w:id="12" w:author="sce_staff" w:date="2015-06-09T10:46:00Z">
        <w:r>
          <w:t>e</w:t>
        </w:r>
      </w:ins>
      <w:proofErr w:type="gramEnd"/>
      <w:del w:id="13" w:author="sce_staff" w:date="2015-06-09T10:46:00Z">
        <w:r w:rsidR="00820A3F" w:rsidRPr="009878D0" w:rsidDel="00D1743D">
          <w:delText>E</w:delText>
        </w:r>
      </w:del>
      <w:r w:rsidR="00820A3F" w:rsidRPr="009878D0">
        <w:t>duroam</w:t>
      </w:r>
      <w:proofErr w:type="spellEnd"/>
      <w:r w:rsidR="00820A3F" w:rsidRPr="009878D0">
        <w:t xml:space="preserve"> provides </w:t>
      </w:r>
      <w:del w:id="14" w:author="sce_staff" w:date="2015-06-09T10:48:00Z">
        <w:r w:rsidR="00D231C2" w:rsidDel="00D1743D">
          <w:delText xml:space="preserve">roaming </w:delText>
        </w:r>
      </w:del>
      <w:r w:rsidR="00144BD5" w:rsidRPr="009878D0">
        <w:t xml:space="preserve">users from participating institutes </w:t>
      </w:r>
      <w:r w:rsidR="00CE2929">
        <w:t>seamless</w:t>
      </w:r>
      <w:r w:rsidR="00C225C9" w:rsidRPr="009878D0">
        <w:t xml:space="preserve"> and secure</w:t>
      </w:r>
      <w:r w:rsidR="00144BD5" w:rsidRPr="009878D0">
        <w:t xml:space="preserve"> </w:t>
      </w:r>
      <w:proofErr w:type="spellStart"/>
      <w:ins w:id="15" w:author="sce_staff" w:date="2015-06-09T10:47:00Z">
        <w:r>
          <w:t>wifi</w:t>
        </w:r>
        <w:proofErr w:type="spellEnd"/>
        <w:r>
          <w:t xml:space="preserve"> </w:t>
        </w:r>
      </w:ins>
      <w:r w:rsidR="00144BD5" w:rsidRPr="009878D0">
        <w:t xml:space="preserve">access to the Internet </w:t>
      </w:r>
      <w:r w:rsidR="00D231C2">
        <w:t>at</w:t>
      </w:r>
      <w:r w:rsidR="00C225C9" w:rsidRPr="009878D0">
        <w:t xml:space="preserve"> </w:t>
      </w:r>
      <w:ins w:id="16" w:author="sce_staff" w:date="2015-06-09T10:48:00Z">
        <w:r>
          <w:t>other</w:t>
        </w:r>
      </w:ins>
      <w:del w:id="17" w:author="sce_staff" w:date="2015-06-09T10:48:00Z">
        <w:r w:rsidR="00C225C9" w:rsidRPr="009878D0" w:rsidDel="00D1743D">
          <w:delText>any</w:delText>
        </w:r>
      </w:del>
      <w:r w:rsidR="00C225C9" w:rsidRPr="009878D0">
        <w:t xml:space="preserve"> participating institutions around the world.  </w:t>
      </w:r>
    </w:p>
    <w:p w:rsidR="003F6EA1" w:rsidRDefault="000E40C8" w:rsidP="009878D0">
      <w:pPr>
        <w:spacing w:line="360" w:lineRule="auto"/>
        <w:rPr>
          <w:ins w:id="18" w:author="sce_staff" w:date="2015-06-09T10:59:00Z"/>
        </w:rPr>
      </w:pPr>
      <w:proofErr w:type="spellStart"/>
      <w:r w:rsidRPr="009878D0">
        <w:t>Eduroam</w:t>
      </w:r>
      <w:proofErr w:type="spellEnd"/>
      <w:r w:rsidRPr="009878D0">
        <w:t xml:space="preserve"> utilises a hierarchical RADIUS server infrastructure and the IEEE 802.1x standard networking protocol to provide roaming Internet service across research and education networks</w:t>
      </w:r>
      <w:r w:rsidR="00763DF3" w:rsidRPr="009878D0">
        <w:t xml:space="preserve"> across the world.</w:t>
      </w:r>
      <w:r w:rsidR="00473B91" w:rsidRPr="00473B91">
        <w:t xml:space="preserve"> </w:t>
      </w:r>
      <w:sdt>
        <w:sdtPr>
          <w:id w:val="14703204"/>
          <w:citation/>
        </w:sdtPr>
        <w:sdtEndPr/>
        <w:sdtContent>
          <w:r w:rsidR="00E05340">
            <w:fldChar w:fldCharType="begin"/>
          </w:r>
          <w:r w:rsidR="00473B91">
            <w:instrText xml:space="preserve"> CITATION GEA14 \l 18441 </w:instrText>
          </w:r>
          <w:r w:rsidR="00E05340">
            <w:fldChar w:fldCharType="separate"/>
          </w:r>
          <w:r w:rsidR="003B2168">
            <w:rPr>
              <w:noProof/>
            </w:rPr>
            <w:t>(GEANT Association, 2014)</w:t>
          </w:r>
          <w:r w:rsidR="00E05340">
            <w:fldChar w:fldCharType="end"/>
          </w:r>
        </w:sdtContent>
      </w:sdt>
      <w:r w:rsidRPr="009878D0">
        <w:t xml:space="preserve"> </w:t>
      </w:r>
      <w:r w:rsidR="003F6EA1" w:rsidRPr="009878D0">
        <w:t xml:space="preserve">The RADIUS server hierarchy is involved in forwarding user credentials to the home institution of the user for validation and verification purposes. The IEEE 802.1x technology </w:t>
      </w:r>
      <w:proofErr w:type="gramStart"/>
      <w:r w:rsidR="003F6EA1" w:rsidRPr="009878D0">
        <w:t>standard</w:t>
      </w:r>
      <w:ins w:id="19" w:author="sce_staff" w:date="2015-06-09T10:49:00Z">
        <w:r w:rsidR="00D1743D">
          <w:t>[</w:t>
        </w:r>
        <w:proofErr w:type="gramEnd"/>
        <w:r w:rsidR="00D1743D">
          <w:t>xxx]</w:t>
        </w:r>
      </w:ins>
      <w:r w:rsidR="003F6EA1" w:rsidRPr="009878D0">
        <w:t xml:space="preserve"> defines the </w:t>
      </w:r>
      <w:r w:rsidR="0042354F">
        <w:t xml:space="preserve">end-to-end encryption and </w:t>
      </w:r>
      <w:r w:rsidR="003F6EA1" w:rsidRPr="009878D0">
        <w:t xml:space="preserve">authentication protocol over the </w:t>
      </w:r>
      <w:r w:rsidR="0042354F">
        <w:t>wireless connection</w:t>
      </w:r>
      <w:r w:rsidR="003F6EA1" w:rsidRPr="009878D0">
        <w:t xml:space="preserve"> offered by </w:t>
      </w:r>
      <w:proofErr w:type="spellStart"/>
      <w:r w:rsidR="003F6EA1" w:rsidRPr="009878D0">
        <w:t>Eduroam</w:t>
      </w:r>
      <w:proofErr w:type="spellEnd"/>
      <w:r w:rsidR="003F6EA1" w:rsidRPr="009878D0">
        <w:t xml:space="preserve">. </w:t>
      </w:r>
    </w:p>
    <w:p w:rsidR="00D05676" w:rsidRDefault="00D05676" w:rsidP="009878D0">
      <w:pPr>
        <w:spacing w:line="360" w:lineRule="auto"/>
        <w:rPr>
          <w:ins w:id="20" w:author="sce_staff" w:date="2015-06-09T10:59:00Z"/>
        </w:rPr>
      </w:pPr>
    </w:p>
    <w:p w:rsidR="00D05676" w:rsidRDefault="00D05676" w:rsidP="009878D0">
      <w:pPr>
        <w:spacing w:line="360" w:lineRule="auto"/>
        <w:rPr>
          <w:ins w:id="21" w:author="sce_staff" w:date="2015-06-09T10:59:00Z"/>
        </w:rPr>
      </w:pPr>
      <w:ins w:id="22" w:author="sce_staff" w:date="2015-06-09T10:59:00Z">
        <w:r>
          <w:t xml:space="preserve">Host institution is </w:t>
        </w:r>
        <w:proofErr w:type="spellStart"/>
        <w:proofErr w:type="gramStart"/>
        <w:r>
          <w:t>th</w:t>
        </w:r>
        <w:proofErr w:type="spellEnd"/>
        <w:proofErr w:type="gramEnd"/>
        <w:r>
          <w:t xml:space="preserve"> institution that is providing the access point.</w:t>
        </w:r>
      </w:ins>
    </w:p>
    <w:p w:rsidR="00D05676" w:rsidRDefault="00D05676" w:rsidP="009878D0">
      <w:pPr>
        <w:spacing w:line="360" w:lineRule="auto"/>
        <w:rPr>
          <w:ins w:id="23" w:author="sce_staff" w:date="2015-06-09T10:59:00Z"/>
        </w:rPr>
      </w:pPr>
      <w:ins w:id="24" w:author="sce_staff" w:date="2015-06-09T10:59:00Z">
        <w:r>
          <w:t xml:space="preserve">Home institution is the institution the visiting </w:t>
        </w:r>
        <w:proofErr w:type="gramStart"/>
        <w:r>
          <w:t>research</w:t>
        </w:r>
      </w:ins>
      <w:ins w:id="25" w:author="sce_staff" w:date="2015-06-09T11:00:00Z">
        <w:r>
          <w:t xml:space="preserve"> reside</w:t>
        </w:r>
        <w:proofErr w:type="gramEnd"/>
        <w:r>
          <w:t>.</w:t>
        </w:r>
      </w:ins>
      <w:ins w:id="26" w:author="sce_staff" w:date="2015-06-09T10:59:00Z">
        <w:r>
          <w:t xml:space="preserve"> </w:t>
        </w:r>
      </w:ins>
    </w:p>
    <w:p w:rsidR="00D05676" w:rsidRPr="009878D0" w:rsidRDefault="00D05676" w:rsidP="009878D0">
      <w:pPr>
        <w:spacing w:line="360" w:lineRule="auto"/>
      </w:pPr>
    </w:p>
    <w:p w:rsidR="00AF3E0A" w:rsidRDefault="000B7AE7" w:rsidP="009878D0">
      <w:pPr>
        <w:spacing w:line="360" w:lineRule="auto"/>
      </w:pPr>
      <w:r w:rsidRPr="009878D0">
        <w:t>Authentication and a</w:t>
      </w:r>
      <w:r w:rsidR="008E0036" w:rsidRPr="009878D0">
        <w:t>uthorisation of access is performed under the following arrangement, where users are</w:t>
      </w:r>
      <w:r w:rsidR="00C95E0B" w:rsidRPr="009878D0">
        <w:t xml:space="preserve"> authenticated at their home institutions which act as Identity Providers</w:t>
      </w:r>
      <w:r w:rsidR="00537E33">
        <w:t xml:space="preserve"> (</w:t>
      </w:r>
      <w:proofErr w:type="spellStart"/>
      <w:r w:rsidR="00610EA6">
        <w:t>IdPs</w:t>
      </w:r>
      <w:proofErr w:type="spellEnd"/>
      <w:r w:rsidR="00537E33">
        <w:t>)</w:t>
      </w:r>
      <w:r w:rsidR="00C95E0B" w:rsidRPr="009878D0">
        <w:t xml:space="preserve"> and the authorisation for </w:t>
      </w:r>
      <w:r w:rsidR="00970DA0">
        <w:t>user network access</w:t>
      </w:r>
      <w:r w:rsidR="00537E33">
        <w:t xml:space="preserve"> is handled by the Service Providers (SP</w:t>
      </w:r>
      <w:r w:rsidR="00610EA6">
        <w:t>s</w:t>
      </w:r>
      <w:r w:rsidR="00537E33">
        <w:t>)</w:t>
      </w:r>
      <w:r w:rsidR="003F6EA1" w:rsidRPr="009878D0">
        <w:t xml:space="preserve"> providing the </w:t>
      </w:r>
      <w:r w:rsidR="00C30A02">
        <w:t>access points</w:t>
      </w:r>
      <w:r w:rsidR="00C95E0B" w:rsidRPr="009878D0">
        <w:t>.</w:t>
      </w:r>
      <w:r w:rsidR="003F6EA1" w:rsidRPr="009878D0">
        <w:t xml:space="preserve"> </w:t>
      </w:r>
      <w:r w:rsidR="00453A4E" w:rsidRPr="009878D0">
        <w:t>When the user first requests authentication</w:t>
      </w:r>
      <w:r w:rsidR="00F77073">
        <w:t xml:space="preserve"> at a SP</w:t>
      </w:r>
      <w:r w:rsidR="00453A4E" w:rsidRPr="009878D0">
        <w:t xml:space="preserve">, the </w:t>
      </w:r>
      <w:r w:rsidR="00C464FB">
        <w:t xml:space="preserve">SP looks for the </w:t>
      </w:r>
      <w:r w:rsidR="00453A4E" w:rsidRPr="009878D0">
        <w:t>realm of the user</w:t>
      </w:r>
      <w:r w:rsidR="00636DF0" w:rsidRPr="009878D0">
        <w:t xml:space="preserve"> that</w:t>
      </w:r>
      <w:r w:rsidR="00C464FB">
        <w:t xml:space="preserve"> indicates the </w:t>
      </w:r>
      <w:proofErr w:type="spellStart"/>
      <w:proofErr w:type="gramStart"/>
      <w:r w:rsidR="00610EA6">
        <w:t>IdP</w:t>
      </w:r>
      <w:proofErr w:type="spellEnd"/>
      <w:proofErr w:type="gramEnd"/>
      <w:r w:rsidR="00147671">
        <w:t xml:space="preserve"> </w:t>
      </w:r>
      <w:r w:rsidR="00C464FB">
        <w:t xml:space="preserve">associated with the user. The realm </w:t>
      </w:r>
      <w:r w:rsidR="00147671">
        <w:t xml:space="preserve">can be found </w:t>
      </w:r>
      <w:r w:rsidRPr="009878D0">
        <w:t xml:space="preserve">in the form of </w:t>
      </w:r>
      <w:proofErr w:type="spellStart"/>
      <w:r w:rsidR="00147671">
        <w:t>userid@</w:t>
      </w:r>
      <w:r w:rsidR="00610EA6">
        <w:t>IdP</w:t>
      </w:r>
      <w:r w:rsidRPr="009878D0">
        <w:t>.TLD</w:t>
      </w:r>
      <w:proofErr w:type="spellEnd"/>
      <w:r w:rsidRPr="009878D0">
        <w:t xml:space="preserve">, where </w:t>
      </w:r>
      <w:proofErr w:type="spellStart"/>
      <w:r w:rsidR="00610EA6">
        <w:t>IdP</w:t>
      </w:r>
      <w:proofErr w:type="spellEnd"/>
      <w:r w:rsidRPr="009878D0">
        <w:t xml:space="preserve"> refers to the </w:t>
      </w:r>
      <w:r w:rsidRPr="009878D0">
        <w:lastRenderedPageBreak/>
        <w:t xml:space="preserve">domain name of the home institution and TLD indicates the top-level domain </w:t>
      </w:r>
      <w:ins w:id="27" w:author="sce_staff" w:date="2015-06-09T10:59:00Z">
        <w:r w:rsidR="00D05676">
          <w:t>of the home</w:t>
        </w:r>
      </w:ins>
      <w:del w:id="28" w:author="sce_staff" w:date="2015-06-09T10:59:00Z">
        <w:r w:rsidRPr="009878D0" w:rsidDel="00D05676">
          <w:delText>in which the</w:delText>
        </w:r>
      </w:del>
      <w:r w:rsidRPr="009878D0">
        <w:t xml:space="preserve"> institution belongs</w:t>
      </w:r>
      <w:del w:id="29" w:author="sce_staff" w:date="2015-06-09T10:58:00Z">
        <w:r w:rsidRPr="009878D0" w:rsidDel="00D05676">
          <w:delText xml:space="preserve"> to</w:delText>
        </w:r>
      </w:del>
      <w:r w:rsidRPr="009878D0">
        <w:t>.</w:t>
      </w:r>
      <w:ins w:id="30" w:author="sce_staff" w:date="2015-06-09T13:35:00Z">
        <w:r w:rsidR="00234984">
          <w:t>(Could you give an example )</w:t>
        </w:r>
      </w:ins>
      <w:bookmarkStart w:id="31" w:name="_GoBack"/>
      <w:bookmarkEnd w:id="31"/>
      <w:r w:rsidRPr="009878D0">
        <w:t xml:space="preserve"> </w:t>
      </w:r>
      <w:r w:rsidR="00A6573F">
        <w:t>Each institution has</w:t>
      </w:r>
      <w:r w:rsidR="007C00E5">
        <w:t xml:space="preserve"> its own RADIUS server </w:t>
      </w:r>
      <w:r w:rsidR="00A6573F">
        <w:t>connected to a local user database. With the information from the user realm, the RADIUS server ca</w:t>
      </w:r>
      <w:r w:rsidR="00C30A02">
        <w:t>n route that request to the following</w:t>
      </w:r>
      <w:r w:rsidR="00A6573F">
        <w:t xml:space="preserve"> suitable RADIUS server until the correct Identity Provider is reached. </w:t>
      </w:r>
      <w:r w:rsidR="00147671">
        <w:t xml:space="preserve">At the Identity Provider, the user authentication details can be validated with the </w:t>
      </w:r>
      <w:r w:rsidR="00654F17">
        <w:t xml:space="preserve">user data in the local database and </w:t>
      </w:r>
      <w:r w:rsidR="00640AE9">
        <w:t>transport</w:t>
      </w:r>
      <w:r w:rsidR="00654F17">
        <w:t xml:space="preserve"> the validation</w:t>
      </w:r>
      <w:r w:rsidR="00537E33">
        <w:t xml:space="preserve"> resu</w:t>
      </w:r>
      <w:r w:rsidR="000E413B">
        <w:t>lt back to the SP. User access authorisation is then conducted by the SP and network access is granted to the user by allocating a specific VLAN for visitors.</w:t>
      </w:r>
    </w:p>
    <w:p w:rsidR="00375D10" w:rsidRDefault="00C464FB" w:rsidP="009878D0">
      <w:pPr>
        <w:spacing w:line="360" w:lineRule="auto"/>
      </w:pPr>
      <w:r>
        <w:t>The secure transmission of user authentication details across the RADIUS server infrastructure is maintained by the IEEE 802.1x standard, which utilises the Extensible Authentication Protocol (EAP). The function of EAP is to encapsulate the authentication data</w:t>
      </w:r>
      <w:r w:rsidR="00852F37">
        <w:t xml:space="preserve"> such t</w:t>
      </w:r>
      <w:r w:rsidR="00EC2147">
        <w:t xml:space="preserve">hat only the user and its </w:t>
      </w:r>
      <w:r w:rsidR="00610EA6">
        <w:t>IDP</w:t>
      </w:r>
      <w:r w:rsidR="00EC2147">
        <w:t xml:space="preserve"> are</w:t>
      </w:r>
      <w:r w:rsidR="00852F37">
        <w:t xml:space="preserve"> aware of the actual authentication process, and other users will be unable to hijack the connection after successful verification. WPA</w:t>
      </w:r>
      <w:r w:rsidR="00673E22">
        <w:t>2</w:t>
      </w:r>
      <w:r w:rsidR="00852F37">
        <w:t>-Enterprise, a security mechanism</w:t>
      </w:r>
      <w:r w:rsidR="00375D10">
        <w:t xml:space="preserve"> for wireless networks</w:t>
      </w:r>
      <w:r w:rsidR="00852F37">
        <w:t>,</w:t>
      </w:r>
      <w:r w:rsidR="00375D10">
        <w:t xml:space="preserve"> is used for encrypting the authentication data to prevent </w:t>
      </w:r>
      <w:r w:rsidR="00610EA6">
        <w:t>eavesdropping for</w:t>
      </w:r>
      <w:r w:rsidR="00375D10">
        <w:t xml:space="preserve"> the user credentials.</w:t>
      </w:r>
    </w:p>
    <w:p w:rsidR="006B0F77" w:rsidRPr="006B0F77" w:rsidRDefault="006B0F77" w:rsidP="00D660A8">
      <w:pPr>
        <w:spacing w:line="360" w:lineRule="auto"/>
        <w:rPr>
          <w:b/>
          <w:sz w:val="24"/>
          <w:u w:val="single"/>
        </w:rPr>
      </w:pPr>
      <w:r w:rsidRPr="006B0F77">
        <w:rPr>
          <w:b/>
          <w:sz w:val="24"/>
          <w:u w:val="single"/>
        </w:rPr>
        <w:t xml:space="preserve">Organisation of </w:t>
      </w:r>
      <w:proofErr w:type="spellStart"/>
      <w:r w:rsidRPr="006B0F77">
        <w:rPr>
          <w:b/>
          <w:sz w:val="24"/>
          <w:u w:val="single"/>
        </w:rPr>
        <w:t>Eduroam</w:t>
      </w:r>
      <w:proofErr w:type="spellEnd"/>
      <w:r w:rsidRPr="006B0F77">
        <w:rPr>
          <w:b/>
          <w:sz w:val="24"/>
          <w:u w:val="single"/>
        </w:rPr>
        <w:t xml:space="preserve"> Infrastructure</w:t>
      </w:r>
    </w:p>
    <w:p w:rsidR="00BA69C9" w:rsidRDefault="00673E22" w:rsidP="00D660A8">
      <w:pPr>
        <w:spacing w:line="360" w:lineRule="auto"/>
        <w:rPr>
          <w:noProof/>
        </w:rPr>
      </w:pPr>
      <w:r>
        <w:rPr>
          <w:noProof/>
        </w:rPr>
        <w:drawing>
          <wp:anchor distT="0" distB="182880" distL="114300" distR="114300" simplePos="0" relativeHeight="251658240" behindDoc="0" locked="0" layoutInCell="1" allowOverlap="1">
            <wp:simplePos x="0" y="0"/>
            <wp:positionH relativeFrom="column">
              <wp:posOffset>19050</wp:posOffset>
            </wp:positionH>
            <wp:positionV relativeFrom="paragraph">
              <wp:posOffset>936625</wp:posOffset>
            </wp:positionV>
            <wp:extent cx="5685155" cy="3408680"/>
            <wp:effectExtent l="0" t="0" r="6794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375D10">
        <w:t>The following diagram</w:t>
      </w:r>
      <w:r w:rsidR="00BA69C9">
        <w:t xml:space="preserve"> is an illustration of</w:t>
      </w:r>
      <w:r w:rsidR="00375D10">
        <w:t xml:space="preserve"> the hierarchical RADIUS server in</w:t>
      </w:r>
      <w:r w:rsidR="00BA69C9">
        <w:t xml:space="preserve">frastructure adopted by </w:t>
      </w:r>
      <w:proofErr w:type="spellStart"/>
      <w:r w:rsidR="00BA69C9">
        <w:t>Eduroam</w:t>
      </w:r>
      <w:proofErr w:type="spellEnd"/>
      <w:r w:rsidR="00BA69C9">
        <w:t>.</w:t>
      </w:r>
      <w:r w:rsidR="00D660A8">
        <w:t xml:space="preserve"> It is divided into 3 levels, namely the Confederation </w:t>
      </w:r>
      <w:proofErr w:type="gramStart"/>
      <w:r w:rsidR="00D660A8">
        <w:t>level(</w:t>
      </w:r>
      <w:proofErr w:type="gramEnd"/>
      <w:r w:rsidR="00D660A8">
        <w:t>ETLRs), the Federation level(FLRs) and lastly, the Institutional level(</w:t>
      </w:r>
      <w:proofErr w:type="spellStart"/>
      <w:r w:rsidR="00610EA6">
        <w:t>IdP</w:t>
      </w:r>
      <w:r w:rsidR="00D660A8">
        <w:t>s</w:t>
      </w:r>
      <w:proofErr w:type="spellEnd"/>
      <w:r w:rsidR="00D660A8">
        <w:t xml:space="preserve"> and SPs).</w:t>
      </w:r>
      <w:r w:rsidR="003B2168" w:rsidRPr="003B2168">
        <w:t xml:space="preserve"> </w:t>
      </w:r>
      <w:sdt>
        <w:sdtPr>
          <w:id w:val="14703208"/>
          <w:citation/>
        </w:sdtPr>
        <w:sdtEndPr/>
        <w:sdtContent>
          <w:r w:rsidR="00E05340">
            <w:fldChar w:fldCharType="begin"/>
          </w:r>
          <w:r w:rsidR="003B2168">
            <w:instrText xml:space="preserve"> CITATION MMi12 \l 18441 </w:instrText>
          </w:r>
          <w:r w:rsidR="00E05340">
            <w:fldChar w:fldCharType="separate"/>
          </w:r>
          <w:r w:rsidR="003B2168">
            <w:rPr>
              <w:noProof/>
            </w:rPr>
            <w:t xml:space="preserve"> (M. Milinović, 2012)</w:t>
          </w:r>
          <w:r w:rsidR="00E05340">
            <w:fldChar w:fldCharType="end"/>
          </w:r>
        </w:sdtContent>
      </w:sdt>
    </w:p>
    <w:p w:rsidR="00375D10" w:rsidRDefault="00D1743D" w:rsidP="00152291">
      <w:pPr>
        <w:spacing w:line="360" w:lineRule="auto"/>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2966720</wp:posOffset>
                </wp:positionV>
                <wp:extent cx="5486400" cy="270510"/>
                <wp:effectExtent l="3175"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A79" w:rsidRPr="009A6A79" w:rsidRDefault="009A6A79">
                            <w:r>
                              <w:t xml:space="preserve">Figure 1a: Hierarchical representation of </w:t>
                            </w:r>
                            <w:proofErr w:type="spellStart"/>
                            <w:r w:rsidR="00C77AD8">
                              <w:t>Eduroam</w:t>
                            </w:r>
                            <w:proofErr w:type="spellEnd"/>
                            <w:r w:rsidR="00C77AD8">
                              <w:t xml:space="preserve"> servers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233.6pt;width:6in;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bgw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" stroked="f">
                <v:textbox>
                  <w:txbxContent>
                    <w:p w:rsidR="009A6A79" w:rsidRPr="009A6A79" w:rsidRDefault="009A6A79">
                      <w:r>
                        <w:t xml:space="preserve">Figure 1a: Hierarchical representation of </w:t>
                      </w:r>
                      <w:proofErr w:type="spellStart"/>
                      <w:r w:rsidR="00C77AD8">
                        <w:t>Eduroam</w:t>
                      </w:r>
                      <w:proofErr w:type="spellEnd"/>
                      <w:r w:rsidR="00C77AD8">
                        <w:t xml:space="preserve"> servers</w:t>
                      </w:r>
                    </w:p>
                  </w:txbxContent>
                </v:textbox>
              </v:shape>
            </w:pict>
          </mc:Fallback>
        </mc:AlternateContent>
      </w:r>
      <w:r w:rsidR="00375D10">
        <w:t xml:space="preserve"> </w:t>
      </w:r>
      <w:r w:rsidR="00BA69C9">
        <w:t>The confederation top-level RADIUS (TLR)</w:t>
      </w:r>
      <w:r w:rsidR="00BA33ED">
        <w:t xml:space="preserve"> s</w:t>
      </w:r>
      <w:r w:rsidR="00BA69C9">
        <w:t>ervers</w:t>
      </w:r>
      <w:r w:rsidR="00882E44">
        <w:t xml:space="preserve"> are authoritative top-level domains coordinating the operation of </w:t>
      </w:r>
      <w:proofErr w:type="spellStart"/>
      <w:r w:rsidR="00882E44">
        <w:t>eduroam</w:t>
      </w:r>
      <w:proofErr w:type="spellEnd"/>
      <w:r w:rsidR="00882E44">
        <w:t xml:space="preserve"> servers within the </w:t>
      </w:r>
      <w:r w:rsidR="00D660A8">
        <w:t>regions</w:t>
      </w:r>
      <w:r w:rsidR="00882E44">
        <w:t xml:space="preserve"> under their jurisdiction</w:t>
      </w:r>
      <w:r w:rsidR="00F77073">
        <w:t xml:space="preserve">. </w:t>
      </w:r>
      <w:r w:rsidR="00882E44">
        <w:t>Each TLR has a l</w:t>
      </w:r>
      <w:r w:rsidR="00640AE9">
        <w:t xml:space="preserve">ist of connected country domains </w:t>
      </w:r>
      <w:r w:rsidR="00610EA6">
        <w:t>serving the appropriate National Research and Education Networks(NRENs)</w:t>
      </w:r>
      <w:r w:rsidR="00640AE9">
        <w:t xml:space="preserve">. The TLRs accept requests for federation domains under their authority </w:t>
      </w:r>
      <w:r w:rsidR="00BA33ED">
        <w:t xml:space="preserve">and then forward them to the respective federation RADIUS server. Requests for domains not under their </w:t>
      </w:r>
      <w:r w:rsidR="00970DA0">
        <w:t>authority</w:t>
      </w:r>
      <w:r w:rsidR="00BA33ED">
        <w:t xml:space="preserve"> would be forwarded to the proper confederation server.</w:t>
      </w:r>
      <w:r w:rsidR="00F77073">
        <w:t xml:space="preserve"> Currently, there are two confederation-level TLRs based in Europe known as ETLRs that handle requests from the European NRENs and also NRENs from other parts of the world.</w:t>
      </w:r>
    </w:p>
    <w:p w:rsidR="00BA33ED" w:rsidRDefault="00BA33ED" w:rsidP="00152291">
      <w:pPr>
        <w:spacing w:line="360" w:lineRule="auto"/>
      </w:pPr>
      <w:r>
        <w:t xml:space="preserve">The federation-level RADIUS (FLR) servers are responsible for handling requests between the </w:t>
      </w:r>
      <w:r w:rsidR="00610EA6">
        <w:t>IDP</w:t>
      </w:r>
      <w:r>
        <w:t xml:space="preserve">s/SPs and the upstream confederation TLRs. Each FLR possess a list of connected </w:t>
      </w:r>
      <w:proofErr w:type="spellStart"/>
      <w:r w:rsidR="00610EA6">
        <w:t>IdP</w:t>
      </w:r>
      <w:r>
        <w:t>s</w:t>
      </w:r>
      <w:proofErr w:type="spellEnd"/>
      <w:r>
        <w:t xml:space="preserve"> and SPs, and they redirect requests to the proper SP</w:t>
      </w:r>
      <w:r w:rsidR="00673E22">
        <w:t xml:space="preserve"> based on the user realm</w:t>
      </w:r>
      <w:r>
        <w:t xml:space="preserve">. Requests with destinations not under their authority would be forwarded upstream to the TLR. The FLR is operated by the </w:t>
      </w:r>
      <w:r w:rsidR="00610EA6">
        <w:t>NREN</w:t>
      </w:r>
      <w:r w:rsidR="00E311E5">
        <w:t xml:space="preserve"> of the territory</w:t>
      </w:r>
      <w:r w:rsidR="00F62275">
        <w:t xml:space="preserve"> to manage connections from its member institutes</w:t>
      </w:r>
      <w:r w:rsidR="0042354F">
        <w:t>. For instance, the FLR for Sing</w:t>
      </w:r>
      <w:r w:rsidR="004A3E7D">
        <w:t xml:space="preserve">apore is maintained by </w:t>
      </w:r>
      <w:proofErr w:type="spellStart"/>
      <w:r w:rsidR="004A3E7D">
        <w:t>SingAren</w:t>
      </w:r>
      <w:proofErr w:type="spellEnd"/>
      <w:r w:rsidR="004A3E7D">
        <w:t>.</w:t>
      </w:r>
      <w:sdt>
        <w:sdtPr>
          <w:id w:val="14703209"/>
          <w:citation/>
        </w:sdtPr>
        <w:sdtEndPr/>
        <w:sdtContent>
          <w:r w:rsidR="00E05340">
            <w:fldChar w:fldCharType="begin"/>
          </w:r>
          <w:r w:rsidR="003B2168">
            <w:instrText xml:space="preserve"> CITATION Sin14 \l 18441 </w:instrText>
          </w:r>
          <w:r w:rsidR="00E05340">
            <w:fldChar w:fldCharType="separate"/>
          </w:r>
          <w:r w:rsidR="003B2168">
            <w:rPr>
              <w:noProof/>
            </w:rPr>
            <w:t xml:space="preserve"> (Singapore Advanced Research &amp; Education Networks, 2014)</w:t>
          </w:r>
          <w:r w:rsidR="00E05340">
            <w:fldChar w:fldCharType="end"/>
          </w:r>
        </w:sdtContent>
      </w:sdt>
    </w:p>
    <w:p w:rsidR="0042354F" w:rsidRDefault="0042354F" w:rsidP="00152291">
      <w:pPr>
        <w:spacing w:line="360" w:lineRule="auto"/>
      </w:pPr>
      <w:r>
        <w:t xml:space="preserve">The bottom-level servers consist of </w:t>
      </w:r>
      <w:proofErr w:type="spellStart"/>
      <w:r w:rsidR="00610EA6">
        <w:t>IdP</w:t>
      </w:r>
      <w:r>
        <w:t>s</w:t>
      </w:r>
      <w:proofErr w:type="spellEnd"/>
      <w:r>
        <w:t xml:space="preserve"> and SPs participating in </w:t>
      </w:r>
      <w:proofErr w:type="spellStart"/>
      <w:r>
        <w:t>eduroam</w:t>
      </w:r>
      <w:proofErr w:type="spellEnd"/>
      <w:r>
        <w:t xml:space="preserve">. They are responsible for </w:t>
      </w:r>
      <w:r w:rsidR="005877F9">
        <w:t>the actual authentication of</w:t>
      </w:r>
      <w:r>
        <w:t xml:space="preserve"> their own users through the validation of the user’s credentials with their internal database. They are also tasked with forwarding access requests from visiting users to the associated federation server</w:t>
      </w:r>
      <w:r w:rsidR="00152291">
        <w:t>.</w:t>
      </w:r>
    </w:p>
    <w:p w:rsidR="006D0149" w:rsidRDefault="006D0149" w:rsidP="00152291">
      <w:pPr>
        <w:spacing w:line="360" w:lineRule="auto"/>
      </w:pPr>
      <w:r>
        <w:t xml:space="preserve">The hierarchical structure of RADIUS servers hence ensures that the transport of user authentication details can be conducted effectively </w:t>
      </w:r>
      <w:r w:rsidR="002D3258">
        <w:t>between the SPs</w:t>
      </w:r>
      <w:r>
        <w:t xml:space="preserve"> </w:t>
      </w:r>
      <w:r w:rsidR="002D3258">
        <w:t xml:space="preserve">and the </w:t>
      </w:r>
      <w:proofErr w:type="spellStart"/>
      <w:r w:rsidR="002D3258">
        <w:t>IdPs</w:t>
      </w:r>
      <w:proofErr w:type="spellEnd"/>
      <w:r>
        <w:t xml:space="preserve"> across different federations of networks.</w:t>
      </w:r>
    </w:p>
    <w:p w:rsidR="00473B91" w:rsidRDefault="00473B91">
      <w:r>
        <w:br w:type="page"/>
      </w:r>
    </w:p>
    <w:sdt>
      <w:sdtPr>
        <w:rPr>
          <w:rFonts w:asciiTheme="minorHAnsi" w:eastAsiaTheme="minorEastAsia" w:hAnsiTheme="minorHAnsi" w:cstheme="minorBidi"/>
          <w:b w:val="0"/>
          <w:bCs w:val="0"/>
          <w:color w:val="auto"/>
          <w:sz w:val="22"/>
          <w:szCs w:val="22"/>
        </w:rPr>
        <w:id w:val="14703207"/>
        <w:docPartObj>
          <w:docPartGallery w:val="Bibliographies"/>
          <w:docPartUnique/>
        </w:docPartObj>
      </w:sdtPr>
      <w:sdtEndPr/>
      <w:sdtContent>
        <w:p w:rsidR="00473B91" w:rsidRDefault="00473B91">
          <w:pPr>
            <w:pStyle w:val="Heading1"/>
          </w:pPr>
          <w:r>
            <w:t>Bibliography</w:t>
          </w:r>
        </w:p>
        <w:sdt>
          <w:sdtPr>
            <w:id w:val="111145805"/>
            <w:bibliography/>
          </w:sdtPr>
          <w:sdtEndPr/>
          <w:sdtContent>
            <w:p w:rsidR="003B2168" w:rsidRDefault="00E05340" w:rsidP="003B2168">
              <w:pPr>
                <w:pStyle w:val="Bibliography"/>
                <w:rPr>
                  <w:noProof/>
                </w:rPr>
              </w:pPr>
              <w:r>
                <w:fldChar w:fldCharType="begin"/>
              </w:r>
              <w:r w:rsidR="00473B91">
                <w:instrText xml:space="preserve"> BIBLIOGRAPHY </w:instrText>
              </w:r>
              <w:r>
                <w:fldChar w:fldCharType="separate"/>
              </w:r>
              <w:r w:rsidR="003B2168">
                <w:rPr>
                  <w:noProof/>
                </w:rPr>
                <w:t xml:space="preserve">GEANT Association. (2014, August 12). </w:t>
              </w:r>
              <w:r w:rsidR="003B2168">
                <w:rPr>
                  <w:i/>
                  <w:iCs/>
                  <w:noProof/>
                </w:rPr>
                <w:t>eduroam in a nutshell</w:t>
              </w:r>
              <w:r w:rsidR="003B2168">
                <w:rPr>
                  <w:noProof/>
                </w:rPr>
                <w:t>. Retrieved from https://wiki.geant.org/display/H2eduroam/eduroam+in+a+nutshell</w:t>
              </w:r>
            </w:p>
            <w:p w:rsidR="003B2168" w:rsidRDefault="003B2168" w:rsidP="003B2168">
              <w:pPr>
                <w:pStyle w:val="Bibliography"/>
                <w:rPr>
                  <w:noProof/>
                </w:rPr>
              </w:pPr>
              <w:r>
                <w:rPr>
                  <w:noProof/>
                </w:rPr>
                <w:t xml:space="preserve">M. Milinović, S. /. (2012, July 26). </w:t>
              </w:r>
              <w:r>
                <w:rPr>
                  <w:i/>
                  <w:iCs/>
                  <w:noProof/>
                </w:rPr>
                <w:t>eduroam Policy Service Definition</w:t>
              </w:r>
              <w:r>
                <w:rPr>
                  <w:noProof/>
                </w:rPr>
                <w:t>. Retrieved from https://www.eduroam.org/downloads/docs/GN3-12-192_eduroam-policy-service-definition_ver28_26072012.pdf</w:t>
              </w:r>
            </w:p>
            <w:p w:rsidR="003B2168" w:rsidRDefault="003B2168" w:rsidP="003B2168">
              <w:pPr>
                <w:pStyle w:val="Bibliography"/>
                <w:rPr>
                  <w:noProof/>
                </w:rPr>
              </w:pPr>
              <w:r>
                <w:rPr>
                  <w:noProof/>
                </w:rPr>
                <w:t xml:space="preserve">Singapore Advanced Research &amp; Education Networks. (2014, July 31). </w:t>
              </w:r>
              <w:r>
                <w:rPr>
                  <w:i/>
                  <w:iCs/>
                  <w:noProof/>
                </w:rPr>
                <w:t>eduroam Project - Welcome to eduroam in Singapore</w:t>
              </w:r>
              <w:r>
                <w:rPr>
                  <w:noProof/>
                </w:rPr>
                <w:t>. Retrieved from SingAren Web Site: http://www.singaren.net.sg/Eduroam.php</w:t>
              </w:r>
            </w:p>
            <w:p w:rsidR="00473B91" w:rsidRDefault="00E05340" w:rsidP="003B2168">
              <w:r>
                <w:fldChar w:fldCharType="end"/>
              </w:r>
            </w:p>
          </w:sdtContent>
        </w:sdt>
      </w:sdtContent>
    </w:sdt>
    <w:p w:rsidR="00C464FB" w:rsidRPr="009878D0" w:rsidRDefault="00C464FB" w:rsidP="009878D0">
      <w:pPr>
        <w:spacing w:line="360" w:lineRule="auto"/>
      </w:pPr>
    </w:p>
    <w:sectPr w:rsidR="00C464FB" w:rsidRPr="009878D0" w:rsidSect="0062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AC"/>
    <w:rsid w:val="000B7AE7"/>
    <w:rsid w:val="000E40C8"/>
    <w:rsid w:val="000E413B"/>
    <w:rsid w:val="00144BD5"/>
    <w:rsid w:val="00147671"/>
    <w:rsid w:val="00152291"/>
    <w:rsid w:val="00234984"/>
    <w:rsid w:val="002D3258"/>
    <w:rsid w:val="00375D10"/>
    <w:rsid w:val="003B2168"/>
    <w:rsid w:val="003E204B"/>
    <w:rsid w:val="003F6EA1"/>
    <w:rsid w:val="00406F62"/>
    <w:rsid w:val="0042354F"/>
    <w:rsid w:val="00453A4E"/>
    <w:rsid w:val="00473B91"/>
    <w:rsid w:val="004A3E7D"/>
    <w:rsid w:val="00537E33"/>
    <w:rsid w:val="005877F9"/>
    <w:rsid w:val="00603D04"/>
    <w:rsid w:val="00610EA6"/>
    <w:rsid w:val="00625DB3"/>
    <w:rsid w:val="00636DF0"/>
    <w:rsid w:val="00640AE9"/>
    <w:rsid w:val="00654F17"/>
    <w:rsid w:val="00673B34"/>
    <w:rsid w:val="00673E22"/>
    <w:rsid w:val="006B0F77"/>
    <w:rsid w:val="006D0149"/>
    <w:rsid w:val="00713223"/>
    <w:rsid w:val="00763DF3"/>
    <w:rsid w:val="007C00E5"/>
    <w:rsid w:val="00820A3F"/>
    <w:rsid w:val="00852F37"/>
    <w:rsid w:val="00882E44"/>
    <w:rsid w:val="008D0653"/>
    <w:rsid w:val="008E0036"/>
    <w:rsid w:val="00970DA0"/>
    <w:rsid w:val="009878D0"/>
    <w:rsid w:val="009A6A79"/>
    <w:rsid w:val="009B2111"/>
    <w:rsid w:val="009E6FAC"/>
    <w:rsid w:val="00A45FB5"/>
    <w:rsid w:val="00A6573F"/>
    <w:rsid w:val="00AF3E0A"/>
    <w:rsid w:val="00BA33ED"/>
    <w:rsid w:val="00BA69C9"/>
    <w:rsid w:val="00C225C9"/>
    <w:rsid w:val="00C24A5C"/>
    <w:rsid w:val="00C30A02"/>
    <w:rsid w:val="00C464FB"/>
    <w:rsid w:val="00C77AD8"/>
    <w:rsid w:val="00C95E0B"/>
    <w:rsid w:val="00CE2929"/>
    <w:rsid w:val="00D05676"/>
    <w:rsid w:val="00D1743D"/>
    <w:rsid w:val="00D231C2"/>
    <w:rsid w:val="00D47A46"/>
    <w:rsid w:val="00D53CAC"/>
    <w:rsid w:val="00D57940"/>
    <w:rsid w:val="00D660A8"/>
    <w:rsid w:val="00DA2159"/>
    <w:rsid w:val="00E05340"/>
    <w:rsid w:val="00E311E5"/>
    <w:rsid w:val="00EC2147"/>
    <w:rsid w:val="00EE7C32"/>
    <w:rsid w:val="00F62275"/>
    <w:rsid w:val="00F7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75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10"/>
    <w:rPr>
      <w:rFonts w:ascii="Tahoma" w:hAnsi="Tahoma" w:cs="Tahoma"/>
      <w:sz w:val="16"/>
      <w:szCs w:val="16"/>
    </w:rPr>
  </w:style>
  <w:style w:type="paragraph" w:styleId="Bibliography">
    <w:name w:val="Bibliography"/>
    <w:basedOn w:val="Normal"/>
    <w:next w:val="Normal"/>
    <w:uiPriority w:val="37"/>
    <w:unhideWhenUsed/>
    <w:rsid w:val="00473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75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10"/>
    <w:rPr>
      <w:rFonts w:ascii="Tahoma" w:hAnsi="Tahoma" w:cs="Tahoma"/>
      <w:sz w:val="16"/>
      <w:szCs w:val="16"/>
    </w:rPr>
  </w:style>
  <w:style w:type="paragraph" w:styleId="Bibliography">
    <w:name w:val="Bibliography"/>
    <w:basedOn w:val="Normal"/>
    <w:next w:val="Normal"/>
    <w:uiPriority w:val="37"/>
    <w:unhideWhenUsed/>
    <w:rsid w:val="00473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1B5DE-4A3D-4501-A928-DE4B07400C2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ED67A0F-93ED-4A6D-8305-D051C6D58CFE}">
      <dgm:prSet phldrT="[Text]"/>
      <dgm:spPr/>
      <dgm:t>
        <a:bodyPr/>
        <a:lstStyle/>
        <a:p>
          <a:r>
            <a:rPr lang="en-US"/>
            <a:t>HK FLR</a:t>
          </a:r>
        </a:p>
      </dgm:t>
    </dgm:pt>
    <dgm:pt modelId="{870D64FE-1F2E-48C8-B03C-7FB96BB82440}" type="parTrans" cxnId="{300EC37F-33AD-4413-B0A6-B226320194A6}">
      <dgm:prSet/>
      <dgm:spPr/>
      <dgm:t>
        <a:bodyPr/>
        <a:lstStyle/>
        <a:p>
          <a:endParaRPr lang="en-US"/>
        </a:p>
      </dgm:t>
    </dgm:pt>
    <dgm:pt modelId="{E685CEEA-54D5-4B64-A4EA-F0E2B890C6D7}" type="sibTrans" cxnId="{300EC37F-33AD-4413-B0A6-B226320194A6}">
      <dgm:prSet/>
      <dgm:spPr/>
      <dgm:t>
        <a:bodyPr/>
        <a:lstStyle/>
        <a:p>
          <a:endParaRPr lang="en-US"/>
        </a:p>
      </dgm:t>
    </dgm:pt>
    <dgm:pt modelId="{10837328-9C28-4919-B32B-2FF25471241C}">
      <dgm:prSet phldrT="[Text]"/>
      <dgm:spPr/>
      <dgm:t>
        <a:bodyPr/>
        <a:lstStyle/>
        <a:p>
          <a:r>
            <a:rPr lang="en-US"/>
            <a:t>UK FLR</a:t>
          </a:r>
        </a:p>
      </dgm:t>
    </dgm:pt>
    <dgm:pt modelId="{8D961764-1F5D-4475-9D41-F7A756A72800}" type="parTrans" cxnId="{F28230C9-3F93-4C53-8E55-21A41094A94F}">
      <dgm:prSet/>
      <dgm:spPr/>
      <dgm:t>
        <a:bodyPr/>
        <a:lstStyle/>
        <a:p>
          <a:endParaRPr lang="en-US"/>
        </a:p>
      </dgm:t>
    </dgm:pt>
    <dgm:pt modelId="{EAB69D44-E738-47EE-94AB-94DD48FB047E}" type="sibTrans" cxnId="{F28230C9-3F93-4C53-8E55-21A41094A94F}">
      <dgm:prSet/>
      <dgm:spPr/>
      <dgm:t>
        <a:bodyPr/>
        <a:lstStyle/>
        <a:p>
          <a:endParaRPr lang="en-US"/>
        </a:p>
      </dgm:t>
    </dgm:pt>
    <dgm:pt modelId="{BCE7854C-5C5C-4286-B134-A8C05CBD4CF8}">
      <dgm:prSet phldrT="[Text]"/>
      <dgm:spPr/>
      <dgm:t>
        <a:bodyPr/>
        <a:lstStyle/>
        <a:p>
          <a:r>
            <a:rPr lang="en-US"/>
            <a:t>NTU</a:t>
          </a:r>
        </a:p>
      </dgm:t>
    </dgm:pt>
    <dgm:pt modelId="{53DBF03C-0D31-43C7-84B8-AA0ADA9FCA3B}" type="parTrans" cxnId="{066F5A88-7623-4D21-A80B-FE3C725BB231}">
      <dgm:prSet/>
      <dgm:spPr/>
      <dgm:t>
        <a:bodyPr/>
        <a:lstStyle/>
        <a:p>
          <a:endParaRPr lang="en-US"/>
        </a:p>
      </dgm:t>
    </dgm:pt>
    <dgm:pt modelId="{412BA6E3-A490-42FD-83EB-FE0F73F257CC}" type="sibTrans" cxnId="{066F5A88-7623-4D21-A80B-FE3C725BB231}">
      <dgm:prSet/>
      <dgm:spPr/>
      <dgm:t>
        <a:bodyPr/>
        <a:lstStyle/>
        <a:p>
          <a:endParaRPr lang="en-US"/>
        </a:p>
      </dgm:t>
    </dgm:pt>
    <dgm:pt modelId="{7D2A6138-8ECF-474C-AD07-B095629D8B42}">
      <dgm:prSet phldrT="[Text]"/>
      <dgm:spPr/>
      <dgm:t>
        <a:bodyPr/>
        <a:lstStyle/>
        <a:p>
          <a:r>
            <a:rPr lang="en-US"/>
            <a:t>SMU</a:t>
          </a:r>
        </a:p>
      </dgm:t>
    </dgm:pt>
    <dgm:pt modelId="{C9C8D2D4-D330-45A6-A3AC-B42C22A7E6FF}" type="parTrans" cxnId="{671B0B7A-1BEA-42AC-AF83-EF26DB1643DF}">
      <dgm:prSet/>
      <dgm:spPr/>
      <dgm:t>
        <a:bodyPr/>
        <a:lstStyle/>
        <a:p>
          <a:endParaRPr lang="en-US"/>
        </a:p>
      </dgm:t>
    </dgm:pt>
    <dgm:pt modelId="{FB981F4B-C6FA-4866-9E60-85A07CA9E19E}" type="sibTrans" cxnId="{671B0B7A-1BEA-42AC-AF83-EF26DB1643DF}">
      <dgm:prSet/>
      <dgm:spPr/>
      <dgm:t>
        <a:bodyPr/>
        <a:lstStyle/>
        <a:p>
          <a:endParaRPr lang="en-US"/>
        </a:p>
      </dgm:t>
    </dgm:pt>
    <dgm:pt modelId="{C029C3EF-C9CB-4EB7-96E4-0E9414C16197}">
      <dgm:prSet phldrT="[Text]"/>
      <dgm:spPr/>
      <dgm:t>
        <a:bodyPr/>
        <a:lstStyle/>
        <a:p>
          <a:r>
            <a:rPr lang="en-US"/>
            <a:t>HK Institutes</a:t>
          </a:r>
        </a:p>
      </dgm:t>
    </dgm:pt>
    <dgm:pt modelId="{9FBE898C-AC09-4C56-B6ED-FBCA67A4A1EB}" type="parTrans" cxnId="{D96B6F60-800E-4A8C-9971-F266C388C300}">
      <dgm:prSet/>
      <dgm:spPr/>
      <dgm:t>
        <a:bodyPr/>
        <a:lstStyle/>
        <a:p>
          <a:endParaRPr lang="en-US"/>
        </a:p>
      </dgm:t>
    </dgm:pt>
    <dgm:pt modelId="{DFC1342E-7D5E-4555-B85D-CE8C776F9922}" type="sibTrans" cxnId="{D96B6F60-800E-4A8C-9971-F266C388C300}">
      <dgm:prSet/>
      <dgm:spPr/>
      <dgm:t>
        <a:bodyPr/>
        <a:lstStyle/>
        <a:p>
          <a:endParaRPr lang="en-US"/>
        </a:p>
      </dgm:t>
    </dgm:pt>
    <dgm:pt modelId="{6D827739-8F76-4200-A53C-4D622BA5E1C2}">
      <dgm:prSet phldrT="[Text]"/>
      <dgm:spPr/>
      <dgm:t>
        <a:bodyPr/>
        <a:lstStyle/>
        <a:p>
          <a:r>
            <a:rPr lang="en-US"/>
            <a:t>German institutes</a:t>
          </a:r>
        </a:p>
      </dgm:t>
    </dgm:pt>
    <dgm:pt modelId="{E0D472DC-9F02-4D12-A601-4AADCC8D58D0}" type="parTrans" cxnId="{2C3B5A4D-8704-45A6-AE7B-89E065C3FBBA}">
      <dgm:prSet/>
      <dgm:spPr/>
      <dgm:t>
        <a:bodyPr/>
        <a:lstStyle/>
        <a:p>
          <a:endParaRPr lang="en-US"/>
        </a:p>
      </dgm:t>
    </dgm:pt>
    <dgm:pt modelId="{938C33CF-8629-4AFC-8735-4B0FB320F93C}" type="sibTrans" cxnId="{2C3B5A4D-8704-45A6-AE7B-89E065C3FBBA}">
      <dgm:prSet/>
      <dgm:spPr/>
      <dgm:t>
        <a:bodyPr/>
        <a:lstStyle/>
        <a:p>
          <a:endParaRPr lang="en-US"/>
        </a:p>
      </dgm:t>
    </dgm:pt>
    <dgm:pt modelId="{C942CC42-C983-4E2A-83DD-CBD056321232}">
      <dgm:prSet phldrT="[Text]"/>
      <dgm:spPr/>
      <dgm:t>
        <a:bodyPr/>
        <a:lstStyle/>
        <a:p>
          <a:r>
            <a:rPr lang="en-US"/>
            <a:t>Germany FLR</a:t>
          </a:r>
        </a:p>
      </dgm:t>
    </dgm:pt>
    <dgm:pt modelId="{B8F74972-B0AF-4C89-B196-9C296901D7A4}" type="sibTrans" cxnId="{2789EE10-8613-4031-A292-6F1DD667C84F}">
      <dgm:prSet/>
      <dgm:spPr/>
      <dgm:t>
        <a:bodyPr/>
        <a:lstStyle/>
        <a:p>
          <a:endParaRPr lang="en-US"/>
        </a:p>
      </dgm:t>
    </dgm:pt>
    <dgm:pt modelId="{76073C60-C07D-42DB-BE1F-6EB39F1DA764}" type="parTrans" cxnId="{2789EE10-8613-4031-A292-6F1DD667C84F}">
      <dgm:prSet/>
      <dgm:spPr/>
      <dgm:t>
        <a:bodyPr/>
        <a:lstStyle/>
        <a:p>
          <a:endParaRPr lang="en-US"/>
        </a:p>
      </dgm:t>
    </dgm:pt>
    <dgm:pt modelId="{4F8C1F75-0F6A-4A02-963A-CFF35C356689}">
      <dgm:prSet phldrT="[Text]"/>
      <dgm:spPr/>
      <dgm:t>
        <a:bodyPr/>
        <a:lstStyle/>
        <a:p>
          <a:r>
            <a:rPr lang="en-US"/>
            <a:t>UK Institutes</a:t>
          </a:r>
        </a:p>
      </dgm:t>
    </dgm:pt>
    <dgm:pt modelId="{CD196E8E-A0F4-48D3-962E-D627004DB513}" type="parTrans" cxnId="{B5F54A1A-826B-4D2E-BA07-AE53BC9DA562}">
      <dgm:prSet/>
      <dgm:spPr/>
      <dgm:t>
        <a:bodyPr/>
        <a:lstStyle/>
        <a:p>
          <a:endParaRPr lang="en-US"/>
        </a:p>
      </dgm:t>
    </dgm:pt>
    <dgm:pt modelId="{CBF9ECE5-E693-45AB-A9C7-5EAEFEB0C84A}" type="sibTrans" cxnId="{B5F54A1A-826B-4D2E-BA07-AE53BC9DA562}">
      <dgm:prSet/>
      <dgm:spPr/>
      <dgm:t>
        <a:bodyPr/>
        <a:lstStyle/>
        <a:p>
          <a:endParaRPr lang="en-US"/>
        </a:p>
      </dgm:t>
    </dgm:pt>
    <dgm:pt modelId="{D14D6D81-5950-46D1-AA52-47CE89BD476B}">
      <dgm:prSet phldrT="[Text]"/>
      <dgm:spPr/>
      <dgm:t>
        <a:bodyPr/>
        <a:lstStyle/>
        <a:p>
          <a:r>
            <a:rPr lang="en-US"/>
            <a:t>NUS</a:t>
          </a:r>
        </a:p>
      </dgm:t>
    </dgm:pt>
    <dgm:pt modelId="{29BE5063-1B55-4906-BAEE-161671BF0D8F}" type="sibTrans" cxnId="{BD3D86EE-6840-416E-85DD-55D1B9E9137E}">
      <dgm:prSet/>
      <dgm:spPr/>
      <dgm:t>
        <a:bodyPr/>
        <a:lstStyle/>
        <a:p>
          <a:endParaRPr lang="en-US"/>
        </a:p>
      </dgm:t>
    </dgm:pt>
    <dgm:pt modelId="{15DAF72D-C959-4822-8834-1C60C96AC59B}" type="parTrans" cxnId="{BD3D86EE-6840-416E-85DD-55D1B9E9137E}">
      <dgm:prSet/>
      <dgm:spPr/>
      <dgm:t>
        <a:bodyPr/>
        <a:lstStyle/>
        <a:p>
          <a:endParaRPr lang="en-US"/>
        </a:p>
      </dgm:t>
    </dgm:pt>
    <dgm:pt modelId="{99BABF66-317E-4840-84CE-850A407F4FAA}">
      <dgm:prSet phldrT="[Text]"/>
      <dgm:spPr/>
      <dgm:t>
        <a:bodyPr/>
        <a:lstStyle/>
        <a:p>
          <a:r>
            <a:rPr lang="en-US"/>
            <a:t>SGP FLR</a:t>
          </a:r>
        </a:p>
      </dgm:t>
    </dgm:pt>
    <dgm:pt modelId="{525B8FE5-29C1-43AB-B009-CCC2062F5BED}" type="sibTrans" cxnId="{ECBB63E8-755D-4D52-9BCB-C2BCEF99EAAA}">
      <dgm:prSet/>
      <dgm:spPr/>
      <dgm:t>
        <a:bodyPr/>
        <a:lstStyle/>
        <a:p>
          <a:endParaRPr lang="en-US"/>
        </a:p>
      </dgm:t>
    </dgm:pt>
    <dgm:pt modelId="{0D18D153-A41D-4922-AE55-4B458FB8B5CA}" type="parTrans" cxnId="{ECBB63E8-755D-4D52-9BCB-C2BCEF99EAAA}">
      <dgm:prSet/>
      <dgm:spPr/>
      <dgm:t>
        <a:bodyPr/>
        <a:lstStyle/>
        <a:p>
          <a:endParaRPr lang="en-US"/>
        </a:p>
      </dgm:t>
    </dgm:pt>
    <dgm:pt modelId="{65AFB26A-14ED-49FB-B0D4-E157462CC280}">
      <dgm:prSet phldrT="[Text]"/>
      <dgm:spPr/>
      <dgm:t>
        <a:bodyPr/>
        <a:lstStyle/>
        <a:p>
          <a:r>
            <a:rPr lang="en-US"/>
            <a:t>ETLR </a:t>
          </a:r>
        </a:p>
      </dgm:t>
    </dgm:pt>
    <dgm:pt modelId="{0AB10075-512C-4E36-84E1-EF08C8FD847A}" type="parTrans" cxnId="{2E777550-DE77-4E71-8658-0F869A69167E}">
      <dgm:prSet/>
      <dgm:spPr/>
      <dgm:t>
        <a:bodyPr/>
        <a:lstStyle/>
        <a:p>
          <a:endParaRPr lang="en-US"/>
        </a:p>
      </dgm:t>
    </dgm:pt>
    <dgm:pt modelId="{DDCCBE19-7156-4A65-9A50-34CD2F553689}" type="sibTrans" cxnId="{2E777550-DE77-4E71-8658-0F869A69167E}">
      <dgm:prSet/>
      <dgm:spPr/>
      <dgm:t>
        <a:bodyPr/>
        <a:lstStyle/>
        <a:p>
          <a:endParaRPr lang="en-US"/>
        </a:p>
      </dgm:t>
    </dgm:pt>
    <dgm:pt modelId="{8E27BB6B-486C-476D-A214-1DD1D4DED488}" type="pres">
      <dgm:prSet presAssocID="{6E31B5DE-4A3D-4501-A928-DE4B07400C20}" presName="hierChild1" presStyleCnt="0">
        <dgm:presLayoutVars>
          <dgm:chPref val="1"/>
          <dgm:dir/>
          <dgm:animOne val="branch"/>
          <dgm:animLvl val="lvl"/>
          <dgm:resizeHandles/>
        </dgm:presLayoutVars>
      </dgm:prSet>
      <dgm:spPr/>
      <dgm:t>
        <a:bodyPr/>
        <a:lstStyle/>
        <a:p>
          <a:endParaRPr lang="en-US"/>
        </a:p>
      </dgm:t>
    </dgm:pt>
    <dgm:pt modelId="{1CB56D4D-E7F7-4B96-843F-956105807388}" type="pres">
      <dgm:prSet presAssocID="{65AFB26A-14ED-49FB-B0D4-E157462CC280}" presName="hierRoot1" presStyleCnt="0"/>
      <dgm:spPr/>
    </dgm:pt>
    <dgm:pt modelId="{47ACA9CA-F213-4130-8A7A-AC0331DD8289}" type="pres">
      <dgm:prSet presAssocID="{65AFB26A-14ED-49FB-B0D4-E157462CC280}" presName="composite" presStyleCnt="0"/>
      <dgm:spPr/>
    </dgm:pt>
    <dgm:pt modelId="{AC8CE257-A54F-4DFF-9A27-857119F724CD}" type="pres">
      <dgm:prSet presAssocID="{65AFB26A-14ED-49FB-B0D4-E157462CC280}" presName="background" presStyleLbl="node0" presStyleIdx="0" presStyleCnt="1"/>
      <dgm:spPr/>
    </dgm:pt>
    <dgm:pt modelId="{03676D81-224A-4CE6-B1BE-8065D2461EA1}" type="pres">
      <dgm:prSet presAssocID="{65AFB26A-14ED-49FB-B0D4-E157462CC280}" presName="text" presStyleLbl="fgAcc0" presStyleIdx="0" presStyleCnt="1">
        <dgm:presLayoutVars>
          <dgm:chPref val="3"/>
        </dgm:presLayoutVars>
      </dgm:prSet>
      <dgm:spPr/>
      <dgm:t>
        <a:bodyPr/>
        <a:lstStyle/>
        <a:p>
          <a:endParaRPr lang="en-US"/>
        </a:p>
      </dgm:t>
    </dgm:pt>
    <dgm:pt modelId="{C637B3E6-A4F9-4CA3-A469-E2A69188DCFA}" type="pres">
      <dgm:prSet presAssocID="{65AFB26A-14ED-49FB-B0D4-E157462CC280}" presName="hierChild2" presStyleCnt="0"/>
      <dgm:spPr/>
    </dgm:pt>
    <dgm:pt modelId="{616D1040-6631-415D-B056-CCD896C59ECD}" type="pres">
      <dgm:prSet presAssocID="{0D18D153-A41D-4922-AE55-4B458FB8B5CA}" presName="Name10" presStyleLbl="parChTrans1D2" presStyleIdx="0" presStyleCnt="4"/>
      <dgm:spPr/>
      <dgm:t>
        <a:bodyPr/>
        <a:lstStyle/>
        <a:p>
          <a:endParaRPr lang="en-US"/>
        </a:p>
      </dgm:t>
    </dgm:pt>
    <dgm:pt modelId="{3BCE1378-4EF6-45BB-9530-6485C8048C5C}" type="pres">
      <dgm:prSet presAssocID="{99BABF66-317E-4840-84CE-850A407F4FAA}" presName="hierRoot2" presStyleCnt="0"/>
      <dgm:spPr/>
    </dgm:pt>
    <dgm:pt modelId="{E2310677-935A-4A26-9CD2-4E059946BE18}" type="pres">
      <dgm:prSet presAssocID="{99BABF66-317E-4840-84CE-850A407F4FAA}" presName="composite2" presStyleCnt="0"/>
      <dgm:spPr/>
    </dgm:pt>
    <dgm:pt modelId="{647C9B09-77A3-4156-B72E-6159DC3C792C}" type="pres">
      <dgm:prSet presAssocID="{99BABF66-317E-4840-84CE-850A407F4FAA}" presName="background2" presStyleLbl="node2" presStyleIdx="0" presStyleCnt="4"/>
      <dgm:spPr/>
    </dgm:pt>
    <dgm:pt modelId="{2C1585DC-5482-4CFF-9F24-253281BFAE58}" type="pres">
      <dgm:prSet presAssocID="{99BABF66-317E-4840-84CE-850A407F4FAA}" presName="text2" presStyleLbl="fgAcc2" presStyleIdx="0" presStyleCnt="4">
        <dgm:presLayoutVars>
          <dgm:chPref val="3"/>
        </dgm:presLayoutVars>
      </dgm:prSet>
      <dgm:spPr/>
      <dgm:t>
        <a:bodyPr/>
        <a:lstStyle/>
        <a:p>
          <a:endParaRPr lang="en-US"/>
        </a:p>
      </dgm:t>
    </dgm:pt>
    <dgm:pt modelId="{4D46C736-36EA-451D-AF7E-BAE0A424AA18}" type="pres">
      <dgm:prSet presAssocID="{99BABF66-317E-4840-84CE-850A407F4FAA}" presName="hierChild3" presStyleCnt="0"/>
      <dgm:spPr/>
    </dgm:pt>
    <dgm:pt modelId="{036AFD1B-7F8D-4E97-AD7D-628941840262}" type="pres">
      <dgm:prSet presAssocID="{15DAF72D-C959-4822-8834-1C60C96AC59B}" presName="Name17" presStyleLbl="parChTrans1D3" presStyleIdx="0" presStyleCnt="6"/>
      <dgm:spPr/>
      <dgm:t>
        <a:bodyPr/>
        <a:lstStyle/>
        <a:p>
          <a:endParaRPr lang="en-US"/>
        </a:p>
      </dgm:t>
    </dgm:pt>
    <dgm:pt modelId="{FD3F350D-CA5E-4A97-9C70-C2280EE23DAC}" type="pres">
      <dgm:prSet presAssocID="{D14D6D81-5950-46D1-AA52-47CE89BD476B}" presName="hierRoot3" presStyleCnt="0"/>
      <dgm:spPr/>
    </dgm:pt>
    <dgm:pt modelId="{221AFDAA-BC43-433D-BD07-2CC77E451631}" type="pres">
      <dgm:prSet presAssocID="{D14D6D81-5950-46D1-AA52-47CE89BD476B}" presName="composite3" presStyleCnt="0"/>
      <dgm:spPr/>
    </dgm:pt>
    <dgm:pt modelId="{FDB69DD7-6B49-443E-85E0-9BD334E1A76A}" type="pres">
      <dgm:prSet presAssocID="{D14D6D81-5950-46D1-AA52-47CE89BD476B}" presName="background3" presStyleLbl="node3" presStyleIdx="0" presStyleCnt="6"/>
      <dgm:spPr/>
    </dgm:pt>
    <dgm:pt modelId="{95D2CF13-55ED-4450-AD7A-CF826291603B}" type="pres">
      <dgm:prSet presAssocID="{D14D6D81-5950-46D1-AA52-47CE89BD476B}" presName="text3" presStyleLbl="fgAcc3" presStyleIdx="0" presStyleCnt="6">
        <dgm:presLayoutVars>
          <dgm:chPref val="3"/>
        </dgm:presLayoutVars>
      </dgm:prSet>
      <dgm:spPr/>
      <dgm:t>
        <a:bodyPr/>
        <a:lstStyle/>
        <a:p>
          <a:endParaRPr lang="en-US"/>
        </a:p>
      </dgm:t>
    </dgm:pt>
    <dgm:pt modelId="{7816F639-DABB-4228-A67F-D2934EAAD5A1}" type="pres">
      <dgm:prSet presAssocID="{D14D6D81-5950-46D1-AA52-47CE89BD476B}" presName="hierChild4" presStyleCnt="0"/>
      <dgm:spPr/>
    </dgm:pt>
    <dgm:pt modelId="{6167F7F0-F757-4371-9A0E-A7211DD24A93}" type="pres">
      <dgm:prSet presAssocID="{53DBF03C-0D31-43C7-84B8-AA0ADA9FCA3B}" presName="Name17" presStyleLbl="parChTrans1D3" presStyleIdx="1" presStyleCnt="6"/>
      <dgm:spPr/>
      <dgm:t>
        <a:bodyPr/>
        <a:lstStyle/>
        <a:p>
          <a:endParaRPr lang="en-US"/>
        </a:p>
      </dgm:t>
    </dgm:pt>
    <dgm:pt modelId="{469BD1AF-1032-4F86-A9BA-0C0B9A00B0DE}" type="pres">
      <dgm:prSet presAssocID="{BCE7854C-5C5C-4286-B134-A8C05CBD4CF8}" presName="hierRoot3" presStyleCnt="0"/>
      <dgm:spPr/>
    </dgm:pt>
    <dgm:pt modelId="{057E18C2-1152-41D9-9FF3-A1FC8CB05064}" type="pres">
      <dgm:prSet presAssocID="{BCE7854C-5C5C-4286-B134-A8C05CBD4CF8}" presName="composite3" presStyleCnt="0"/>
      <dgm:spPr/>
    </dgm:pt>
    <dgm:pt modelId="{9F1916D6-745C-4C81-BF32-8D27CC02F780}" type="pres">
      <dgm:prSet presAssocID="{BCE7854C-5C5C-4286-B134-A8C05CBD4CF8}" presName="background3" presStyleLbl="node3" presStyleIdx="1" presStyleCnt="6"/>
      <dgm:spPr/>
    </dgm:pt>
    <dgm:pt modelId="{3CC23C79-CF01-4514-B7D2-F0185EA7911D}" type="pres">
      <dgm:prSet presAssocID="{BCE7854C-5C5C-4286-B134-A8C05CBD4CF8}" presName="text3" presStyleLbl="fgAcc3" presStyleIdx="1" presStyleCnt="6">
        <dgm:presLayoutVars>
          <dgm:chPref val="3"/>
        </dgm:presLayoutVars>
      </dgm:prSet>
      <dgm:spPr/>
      <dgm:t>
        <a:bodyPr/>
        <a:lstStyle/>
        <a:p>
          <a:endParaRPr lang="en-US"/>
        </a:p>
      </dgm:t>
    </dgm:pt>
    <dgm:pt modelId="{F1C985FB-0561-487B-8CDF-3F0F5AE593DA}" type="pres">
      <dgm:prSet presAssocID="{BCE7854C-5C5C-4286-B134-A8C05CBD4CF8}" presName="hierChild4" presStyleCnt="0"/>
      <dgm:spPr/>
    </dgm:pt>
    <dgm:pt modelId="{EE91BDD0-8CF2-465C-A135-CE0C1575CE5E}" type="pres">
      <dgm:prSet presAssocID="{C9C8D2D4-D330-45A6-A3AC-B42C22A7E6FF}" presName="Name17" presStyleLbl="parChTrans1D3" presStyleIdx="2" presStyleCnt="6"/>
      <dgm:spPr/>
      <dgm:t>
        <a:bodyPr/>
        <a:lstStyle/>
        <a:p>
          <a:endParaRPr lang="en-US"/>
        </a:p>
      </dgm:t>
    </dgm:pt>
    <dgm:pt modelId="{AF11C10C-F3E9-4CE8-A0B9-04B20CB4AC7E}" type="pres">
      <dgm:prSet presAssocID="{7D2A6138-8ECF-474C-AD07-B095629D8B42}" presName="hierRoot3" presStyleCnt="0"/>
      <dgm:spPr/>
    </dgm:pt>
    <dgm:pt modelId="{C8E4F903-D768-498F-BDD8-86F353F4BAB9}" type="pres">
      <dgm:prSet presAssocID="{7D2A6138-8ECF-474C-AD07-B095629D8B42}" presName="composite3" presStyleCnt="0"/>
      <dgm:spPr/>
    </dgm:pt>
    <dgm:pt modelId="{CA69FE9A-2A2D-4072-9946-4CD23C5AB634}" type="pres">
      <dgm:prSet presAssocID="{7D2A6138-8ECF-474C-AD07-B095629D8B42}" presName="background3" presStyleLbl="node3" presStyleIdx="2" presStyleCnt="6"/>
      <dgm:spPr/>
    </dgm:pt>
    <dgm:pt modelId="{864396C9-853F-4797-A369-86C41B73B437}" type="pres">
      <dgm:prSet presAssocID="{7D2A6138-8ECF-474C-AD07-B095629D8B42}" presName="text3" presStyleLbl="fgAcc3" presStyleIdx="2" presStyleCnt="6">
        <dgm:presLayoutVars>
          <dgm:chPref val="3"/>
        </dgm:presLayoutVars>
      </dgm:prSet>
      <dgm:spPr/>
      <dgm:t>
        <a:bodyPr/>
        <a:lstStyle/>
        <a:p>
          <a:endParaRPr lang="en-US"/>
        </a:p>
      </dgm:t>
    </dgm:pt>
    <dgm:pt modelId="{667B3F40-2786-48DF-BDCA-4F6B65678C6A}" type="pres">
      <dgm:prSet presAssocID="{7D2A6138-8ECF-474C-AD07-B095629D8B42}" presName="hierChild4" presStyleCnt="0"/>
      <dgm:spPr/>
    </dgm:pt>
    <dgm:pt modelId="{05FF5E59-0529-40FC-93C6-4958287D4775}" type="pres">
      <dgm:prSet presAssocID="{870D64FE-1F2E-48C8-B03C-7FB96BB82440}" presName="Name10" presStyleLbl="parChTrans1D2" presStyleIdx="1" presStyleCnt="4"/>
      <dgm:spPr/>
      <dgm:t>
        <a:bodyPr/>
        <a:lstStyle/>
        <a:p>
          <a:endParaRPr lang="en-US"/>
        </a:p>
      </dgm:t>
    </dgm:pt>
    <dgm:pt modelId="{5C42D13D-3035-4DF9-8099-4EDFAD8551B0}" type="pres">
      <dgm:prSet presAssocID="{2ED67A0F-93ED-4A6D-8305-D051C6D58CFE}" presName="hierRoot2" presStyleCnt="0"/>
      <dgm:spPr/>
    </dgm:pt>
    <dgm:pt modelId="{9D58A6F6-1ACF-4E7F-857C-609FD1F85D29}" type="pres">
      <dgm:prSet presAssocID="{2ED67A0F-93ED-4A6D-8305-D051C6D58CFE}" presName="composite2" presStyleCnt="0"/>
      <dgm:spPr/>
    </dgm:pt>
    <dgm:pt modelId="{186950BC-1130-403B-B9B2-3E220BD98037}" type="pres">
      <dgm:prSet presAssocID="{2ED67A0F-93ED-4A6D-8305-D051C6D58CFE}" presName="background2" presStyleLbl="node2" presStyleIdx="1" presStyleCnt="4"/>
      <dgm:spPr/>
    </dgm:pt>
    <dgm:pt modelId="{C7721B39-2FFD-4F93-B315-5C77D917C1E2}" type="pres">
      <dgm:prSet presAssocID="{2ED67A0F-93ED-4A6D-8305-D051C6D58CFE}" presName="text2" presStyleLbl="fgAcc2" presStyleIdx="1" presStyleCnt="4">
        <dgm:presLayoutVars>
          <dgm:chPref val="3"/>
        </dgm:presLayoutVars>
      </dgm:prSet>
      <dgm:spPr/>
      <dgm:t>
        <a:bodyPr/>
        <a:lstStyle/>
        <a:p>
          <a:endParaRPr lang="en-US"/>
        </a:p>
      </dgm:t>
    </dgm:pt>
    <dgm:pt modelId="{BC59DAE6-7B99-4770-A57F-8D11A226E033}" type="pres">
      <dgm:prSet presAssocID="{2ED67A0F-93ED-4A6D-8305-D051C6D58CFE}" presName="hierChild3" presStyleCnt="0"/>
      <dgm:spPr/>
    </dgm:pt>
    <dgm:pt modelId="{2034E8C9-A059-4115-9022-2BD63A43769B}" type="pres">
      <dgm:prSet presAssocID="{9FBE898C-AC09-4C56-B6ED-FBCA67A4A1EB}" presName="Name17" presStyleLbl="parChTrans1D3" presStyleIdx="3" presStyleCnt="6"/>
      <dgm:spPr/>
      <dgm:t>
        <a:bodyPr/>
        <a:lstStyle/>
        <a:p>
          <a:endParaRPr lang="en-US"/>
        </a:p>
      </dgm:t>
    </dgm:pt>
    <dgm:pt modelId="{BE572F18-E2B0-4818-839A-14EBB5DE8071}" type="pres">
      <dgm:prSet presAssocID="{C029C3EF-C9CB-4EB7-96E4-0E9414C16197}" presName="hierRoot3" presStyleCnt="0"/>
      <dgm:spPr/>
    </dgm:pt>
    <dgm:pt modelId="{BD7C9DE3-CED6-484C-9654-E98AF08DB517}" type="pres">
      <dgm:prSet presAssocID="{C029C3EF-C9CB-4EB7-96E4-0E9414C16197}" presName="composite3" presStyleCnt="0"/>
      <dgm:spPr/>
    </dgm:pt>
    <dgm:pt modelId="{D3DC1610-114C-4A5F-9035-D51126BC8847}" type="pres">
      <dgm:prSet presAssocID="{C029C3EF-C9CB-4EB7-96E4-0E9414C16197}" presName="background3" presStyleLbl="node3" presStyleIdx="3" presStyleCnt="6"/>
      <dgm:spPr/>
    </dgm:pt>
    <dgm:pt modelId="{E306AD55-5919-48CE-ABC4-01CC52A3E59E}" type="pres">
      <dgm:prSet presAssocID="{C029C3EF-C9CB-4EB7-96E4-0E9414C16197}" presName="text3" presStyleLbl="fgAcc3" presStyleIdx="3" presStyleCnt="6">
        <dgm:presLayoutVars>
          <dgm:chPref val="3"/>
        </dgm:presLayoutVars>
      </dgm:prSet>
      <dgm:spPr/>
      <dgm:t>
        <a:bodyPr/>
        <a:lstStyle/>
        <a:p>
          <a:endParaRPr lang="en-US"/>
        </a:p>
      </dgm:t>
    </dgm:pt>
    <dgm:pt modelId="{215B51DE-D1C9-4AA0-B5AA-13F425E2D24A}" type="pres">
      <dgm:prSet presAssocID="{C029C3EF-C9CB-4EB7-96E4-0E9414C16197}" presName="hierChild4" presStyleCnt="0"/>
      <dgm:spPr/>
    </dgm:pt>
    <dgm:pt modelId="{1E81E85F-530A-40A7-808E-20E42FBA39A9}" type="pres">
      <dgm:prSet presAssocID="{8D961764-1F5D-4475-9D41-F7A756A72800}" presName="Name10" presStyleLbl="parChTrans1D2" presStyleIdx="2" presStyleCnt="4"/>
      <dgm:spPr/>
      <dgm:t>
        <a:bodyPr/>
        <a:lstStyle/>
        <a:p>
          <a:endParaRPr lang="en-US"/>
        </a:p>
      </dgm:t>
    </dgm:pt>
    <dgm:pt modelId="{0D022100-3400-412A-A437-419D8C43D24F}" type="pres">
      <dgm:prSet presAssocID="{10837328-9C28-4919-B32B-2FF25471241C}" presName="hierRoot2" presStyleCnt="0"/>
      <dgm:spPr/>
    </dgm:pt>
    <dgm:pt modelId="{857165EB-549E-48DE-B7EF-22AE5C02E263}" type="pres">
      <dgm:prSet presAssocID="{10837328-9C28-4919-B32B-2FF25471241C}" presName="composite2" presStyleCnt="0"/>
      <dgm:spPr/>
    </dgm:pt>
    <dgm:pt modelId="{F6466AEF-4F05-412E-87F3-0DD6CA7F7D5C}" type="pres">
      <dgm:prSet presAssocID="{10837328-9C28-4919-B32B-2FF25471241C}" presName="background2" presStyleLbl="node2" presStyleIdx="2" presStyleCnt="4"/>
      <dgm:spPr/>
    </dgm:pt>
    <dgm:pt modelId="{01E5B0C5-0F71-46B6-B4A0-528F0049F314}" type="pres">
      <dgm:prSet presAssocID="{10837328-9C28-4919-B32B-2FF25471241C}" presName="text2" presStyleLbl="fgAcc2" presStyleIdx="2" presStyleCnt="4">
        <dgm:presLayoutVars>
          <dgm:chPref val="3"/>
        </dgm:presLayoutVars>
      </dgm:prSet>
      <dgm:spPr/>
      <dgm:t>
        <a:bodyPr/>
        <a:lstStyle/>
        <a:p>
          <a:endParaRPr lang="en-US"/>
        </a:p>
      </dgm:t>
    </dgm:pt>
    <dgm:pt modelId="{43C3FF11-779D-4E4C-AC07-DA410A376E2C}" type="pres">
      <dgm:prSet presAssocID="{10837328-9C28-4919-B32B-2FF25471241C}" presName="hierChild3" presStyleCnt="0"/>
      <dgm:spPr/>
    </dgm:pt>
    <dgm:pt modelId="{663C1514-B917-4671-9849-62BEE472DB02}" type="pres">
      <dgm:prSet presAssocID="{CD196E8E-A0F4-48D3-962E-D627004DB513}" presName="Name17" presStyleLbl="parChTrans1D3" presStyleIdx="4" presStyleCnt="6"/>
      <dgm:spPr/>
      <dgm:t>
        <a:bodyPr/>
        <a:lstStyle/>
        <a:p>
          <a:endParaRPr lang="en-US"/>
        </a:p>
      </dgm:t>
    </dgm:pt>
    <dgm:pt modelId="{BC3B76FB-15D3-4DE3-834B-ECDE489153DA}" type="pres">
      <dgm:prSet presAssocID="{4F8C1F75-0F6A-4A02-963A-CFF35C356689}" presName="hierRoot3" presStyleCnt="0"/>
      <dgm:spPr/>
    </dgm:pt>
    <dgm:pt modelId="{F07FE745-19F0-4CDA-A80A-E476E7757F28}" type="pres">
      <dgm:prSet presAssocID="{4F8C1F75-0F6A-4A02-963A-CFF35C356689}" presName="composite3" presStyleCnt="0"/>
      <dgm:spPr/>
    </dgm:pt>
    <dgm:pt modelId="{54DFD9D6-5D88-4D73-9831-2879DC108E1B}" type="pres">
      <dgm:prSet presAssocID="{4F8C1F75-0F6A-4A02-963A-CFF35C356689}" presName="background3" presStyleLbl="node3" presStyleIdx="4" presStyleCnt="6"/>
      <dgm:spPr/>
    </dgm:pt>
    <dgm:pt modelId="{2C346DE2-0CA7-43C3-9916-8478C8A5BFC2}" type="pres">
      <dgm:prSet presAssocID="{4F8C1F75-0F6A-4A02-963A-CFF35C356689}" presName="text3" presStyleLbl="fgAcc3" presStyleIdx="4" presStyleCnt="6">
        <dgm:presLayoutVars>
          <dgm:chPref val="3"/>
        </dgm:presLayoutVars>
      </dgm:prSet>
      <dgm:spPr/>
      <dgm:t>
        <a:bodyPr/>
        <a:lstStyle/>
        <a:p>
          <a:endParaRPr lang="en-US"/>
        </a:p>
      </dgm:t>
    </dgm:pt>
    <dgm:pt modelId="{9383F1F0-4EF9-427E-A2CB-7B3419E1768C}" type="pres">
      <dgm:prSet presAssocID="{4F8C1F75-0F6A-4A02-963A-CFF35C356689}" presName="hierChild4" presStyleCnt="0"/>
      <dgm:spPr/>
    </dgm:pt>
    <dgm:pt modelId="{767A732D-9858-4C2B-B74D-4B1D2DE3CF00}" type="pres">
      <dgm:prSet presAssocID="{76073C60-C07D-42DB-BE1F-6EB39F1DA764}" presName="Name10" presStyleLbl="parChTrans1D2" presStyleIdx="3" presStyleCnt="4"/>
      <dgm:spPr/>
      <dgm:t>
        <a:bodyPr/>
        <a:lstStyle/>
        <a:p>
          <a:endParaRPr lang="en-US"/>
        </a:p>
      </dgm:t>
    </dgm:pt>
    <dgm:pt modelId="{80E8D414-6EFB-48D7-8928-609CF515D5E6}" type="pres">
      <dgm:prSet presAssocID="{C942CC42-C983-4E2A-83DD-CBD056321232}" presName="hierRoot2" presStyleCnt="0"/>
      <dgm:spPr/>
    </dgm:pt>
    <dgm:pt modelId="{3A64E9BF-9C9D-4FB6-A22C-0008F4724608}" type="pres">
      <dgm:prSet presAssocID="{C942CC42-C983-4E2A-83DD-CBD056321232}" presName="composite2" presStyleCnt="0"/>
      <dgm:spPr/>
    </dgm:pt>
    <dgm:pt modelId="{37D83220-C443-46B2-AE63-21519E5D0A5D}" type="pres">
      <dgm:prSet presAssocID="{C942CC42-C983-4E2A-83DD-CBD056321232}" presName="background2" presStyleLbl="node2" presStyleIdx="3" presStyleCnt="4"/>
      <dgm:spPr/>
    </dgm:pt>
    <dgm:pt modelId="{C8AEAF7C-97B2-41ED-8859-D35A9F762F17}" type="pres">
      <dgm:prSet presAssocID="{C942CC42-C983-4E2A-83DD-CBD056321232}" presName="text2" presStyleLbl="fgAcc2" presStyleIdx="3" presStyleCnt="4">
        <dgm:presLayoutVars>
          <dgm:chPref val="3"/>
        </dgm:presLayoutVars>
      </dgm:prSet>
      <dgm:spPr/>
      <dgm:t>
        <a:bodyPr/>
        <a:lstStyle/>
        <a:p>
          <a:endParaRPr lang="en-US"/>
        </a:p>
      </dgm:t>
    </dgm:pt>
    <dgm:pt modelId="{66265E58-F78E-4717-93CD-2BA58AEF8D00}" type="pres">
      <dgm:prSet presAssocID="{C942CC42-C983-4E2A-83DD-CBD056321232}" presName="hierChild3" presStyleCnt="0"/>
      <dgm:spPr/>
    </dgm:pt>
    <dgm:pt modelId="{E04D93BB-213E-4894-B426-B87D7A1183CF}" type="pres">
      <dgm:prSet presAssocID="{E0D472DC-9F02-4D12-A601-4AADCC8D58D0}" presName="Name17" presStyleLbl="parChTrans1D3" presStyleIdx="5" presStyleCnt="6"/>
      <dgm:spPr/>
      <dgm:t>
        <a:bodyPr/>
        <a:lstStyle/>
        <a:p>
          <a:endParaRPr lang="en-US"/>
        </a:p>
      </dgm:t>
    </dgm:pt>
    <dgm:pt modelId="{F1576D52-4E78-4EC5-BF9A-87357FC0C5A4}" type="pres">
      <dgm:prSet presAssocID="{6D827739-8F76-4200-A53C-4D622BA5E1C2}" presName="hierRoot3" presStyleCnt="0"/>
      <dgm:spPr/>
    </dgm:pt>
    <dgm:pt modelId="{7E2EF839-630C-454E-9630-6F4A8556FF3C}" type="pres">
      <dgm:prSet presAssocID="{6D827739-8F76-4200-A53C-4D622BA5E1C2}" presName="composite3" presStyleCnt="0"/>
      <dgm:spPr/>
    </dgm:pt>
    <dgm:pt modelId="{FF50658D-F8B4-40EC-B491-DECA33F48ECB}" type="pres">
      <dgm:prSet presAssocID="{6D827739-8F76-4200-A53C-4D622BA5E1C2}" presName="background3" presStyleLbl="node3" presStyleIdx="5" presStyleCnt="6"/>
      <dgm:spPr/>
    </dgm:pt>
    <dgm:pt modelId="{0B219561-F016-4DDD-9A7A-B86367B3CC22}" type="pres">
      <dgm:prSet presAssocID="{6D827739-8F76-4200-A53C-4D622BA5E1C2}" presName="text3" presStyleLbl="fgAcc3" presStyleIdx="5" presStyleCnt="6">
        <dgm:presLayoutVars>
          <dgm:chPref val="3"/>
        </dgm:presLayoutVars>
      </dgm:prSet>
      <dgm:spPr/>
      <dgm:t>
        <a:bodyPr/>
        <a:lstStyle/>
        <a:p>
          <a:endParaRPr lang="en-US"/>
        </a:p>
      </dgm:t>
    </dgm:pt>
    <dgm:pt modelId="{6E3D707C-AE96-47F9-80BF-7BFF8CD13255}" type="pres">
      <dgm:prSet presAssocID="{6D827739-8F76-4200-A53C-4D622BA5E1C2}" presName="hierChild4" presStyleCnt="0"/>
      <dgm:spPr/>
    </dgm:pt>
  </dgm:ptLst>
  <dgm:cxnLst>
    <dgm:cxn modelId="{D96B6F60-800E-4A8C-9971-F266C388C300}" srcId="{2ED67A0F-93ED-4A6D-8305-D051C6D58CFE}" destId="{C029C3EF-C9CB-4EB7-96E4-0E9414C16197}" srcOrd="0" destOrd="0" parTransId="{9FBE898C-AC09-4C56-B6ED-FBCA67A4A1EB}" sibTransId="{DFC1342E-7D5E-4555-B85D-CE8C776F9922}"/>
    <dgm:cxn modelId="{671B0B7A-1BEA-42AC-AF83-EF26DB1643DF}" srcId="{99BABF66-317E-4840-84CE-850A407F4FAA}" destId="{7D2A6138-8ECF-474C-AD07-B095629D8B42}" srcOrd="2" destOrd="0" parTransId="{C9C8D2D4-D330-45A6-A3AC-B42C22A7E6FF}" sibTransId="{FB981F4B-C6FA-4866-9E60-85A07CA9E19E}"/>
    <dgm:cxn modelId="{ECBB63E8-755D-4D52-9BCB-C2BCEF99EAAA}" srcId="{65AFB26A-14ED-49FB-B0D4-E157462CC280}" destId="{99BABF66-317E-4840-84CE-850A407F4FAA}" srcOrd="0" destOrd="0" parTransId="{0D18D153-A41D-4922-AE55-4B458FB8B5CA}" sibTransId="{525B8FE5-29C1-43AB-B009-CCC2062F5BED}"/>
    <dgm:cxn modelId="{2C3B5A4D-8704-45A6-AE7B-89E065C3FBBA}" srcId="{C942CC42-C983-4E2A-83DD-CBD056321232}" destId="{6D827739-8F76-4200-A53C-4D622BA5E1C2}" srcOrd="0" destOrd="0" parTransId="{E0D472DC-9F02-4D12-A601-4AADCC8D58D0}" sibTransId="{938C33CF-8629-4AFC-8735-4B0FB320F93C}"/>
    <dgm:cxn modelId="{0162325F-8309-4DCD-9402-FE06B958E413}" type="presOf" srcId="{65AFB26A-14ED-49FB-B0D4-E157462CC280}" destId="{03676D81-224A-4CE6-B1BE-8065D2461EA1}" srcOrd="0" destOrd="0" presId="urn:microsoft.com/office/officeart/2005/8/layout/hierarchy1"/>
    <dgm:cxn modelId="{E517EF1B-B9C6-468D-9578-FCDB8E7EAE9C}" type="presOf" srcId="{10837328-9C28-4919-B32B-2FF25471241C}" destId="{01E5B0C5-0F71-46B6-B4A0-528F0049F314}" srcOrd="0" destOrd="0" presId="urn:microsoft.com/office/officeart/2005/8/layout/hierarchy1"/>
    <dgm:cxn modelId="{F1D9EE5D-BF16-4D0B-BAED-5D9E5A3FCE75}" type="presOf" srcId="{6E31B5DE-4A3D-4501-A928-DE4B07400C20}" destId="{8E27BB6B-486C-476D-A214-1DD1D4DED488}" srcOrd="0" destOrd="0" presId="urn:microsoft.com/office/officeart/2005/8/layout/hierarchy1"/>
    <dgm:cxn modelId="{513A4D21-600F-48CE-812A-23EE6ECB3171}" type="presOf" srcId="{9FBE898C-AC09-4C56-B6ED-FBCA67A4A1EB}" destId="{2034E8C9-A059-4115-9022-2BD63A43769B}" srcOrd="0" destOrd="0" presId="urn:microsoft.com/office/officeart/2005/8/layout/hierarchy1"/>
    <dgm:cxn modelId="{FE9350D1-0D1C-4BC5-B9F0-54146CBC4ABD}" type="presOf" srcId="{D14D6D81-5950-46D1-AA52-47CE89BD476B}" destId="{95D2CF13-55ED-4450-AD7A-CF826291603B}" srcOrd="0" destOrd="0" presId="urn:microsoft.com/office/officeart/2005/8/layout/hierarchy1"/>
    <dgm:cxn modelId="{D364A7CC-BBE4-4184-89B7-7ACE92538733}" type="presOf" srcId="{C942CC42-C983-4E2A-83DD-CBD056321232}" destId="{C8AEAF7C-97B2-41ED-8859-D35A9F762F17}" srcOrd="0" destOrd="0" presId="urn:microsoft.com/office/officeart/2005/8/layout/hierarchy1"/>
    <dgm:cxn modelId="{A28F6BFA-172D-4C96-8630-41207752CCBB}" type="presOf" srcId="{8D961764-1F5D-4475-9D41-F7A756A72800}" destId="{1E81E85F-530A-40A7-808E-20E42FBA39A9}" srcOrd="0" destOrd="0" presId="urn:microsoft.com/office/officeart/2005/8/layout/hierarchy1"/>
    <dgm:cxn modelId="{45530BEB-46A0-47BE-95FC-352EA7BA39EF}" type="presOf" srcId="{76073C60-C07D-42DB-BE1F-6EB39F1DA764}" destId="{767A732D-9858-4C2B-B74D-4B1D2DE3CF00}" srcOrd="0" destOrd="0" presId="urn:microsoft.com/office/officeart/2005/8/layout/hierarchy1"/>
    <dgm:cxn modelId="{C0A829E5-0111-4903-AE45-13D5907CEA9F}" type="presOf" srcId="{C9C8D2D4-D330-45A6-A3AC-B42C22A7E6FF}" destId="{EE91BDD0-8CF2-465C-A135-CE0C1575CE5E}" srcOrd="0" destOrd="0" presId="urn:microsoft.com/office/officeart/2005/8/layout/hierarchy1"/>
    <dgm:cxn modelId="{066F5A88-7623-4D21-A80B-FE3C725BB231}" srcId="{99BABF66-317E-4840-84CE-850A407F4FAA}" destId="{BCE7854C-5C5C-4286-B134-A8C05CBD4CF8}" srcOrd="1" destOrd="0" parTransId="{53DBF03C-0D31-43C7-84B8-AA0ADA9FCA3B}" sibTransId="{412BA6E3-A490-42FD-83EB-FE0F73F257CC}"/>
    <dgm:cxn modelId="{F9417908-07AB-4ACD-83A5-35640105080C}" type="presOf" srcId="{53DBF03C-0D31-43C7-84B8-AA0ADA9FCA3B}" destId="{6167F7F0-F757-4371-9A0E-A7211DD24A93}" srcOrd="0" destOrd="0" presId="urn:microsoft.com/office/officeart/2005/8/layout/hierarchy1"/>
    <dgm:cxn modelId="{300EC37F-33AD-4413-B0A6-B226320194A6}" srcId="{65AFB26A-14ED-49FB-B0D4-E157462CC280}" destId="{2ED67A0F-93ED-4A6D-8305-D051C6D58CFE}" srcOrd="1" destOrd="0" parTransId="{870D64FE-1F2E-48C8-B03C-7FB96BB82440}" sibTransId="{E685CEEA-54D5-4B64-A4EA-F0E2B890C6D7}"/>
    <dgm:cxn modelId="{BD3D86EE-6840-416E-85DD-55D1B9E9137E}" srcId="{99BABF66-317E-4840-84CE-850A407F4FAA}" destId="{D14D6D81-5950-46D1-AA52-47CE89BD476B}" srcOrd="0" destOrd="0" parTransId="{15DAF72D-C959-4822-8834-1C60C96AC59B}" sibTransId="{29BE5063-1B55-4906-BAEE-161671BF0D8F}"/>
    <dgm:cxn modelId="{2E777550-DE77-4E71-8658-0F869A69167E}" srcId="{6E31B5DE-4A3D-4501-A928-DE4B07400C20}" destId="{65AFB26A-14ED-49FB-B0D4-E157462CC280}" srcOrd="0" destOrd="0" parTransId="{0AB10075-512C-4E36-84E1-EF08C8FD847A}" sibTransId="{DDCCBE19-7156-4A65-9A50-34CD2F553689}"/>
    <dgm:cxn modelId="{99AA7C1E-85B9-4F80-A338-CC8B8D7C52B1}" type="presOf" srcId="{870D64FE-1F2E-48C8-B03C-7FB96BB82440}" destId="{05FF5E59-0529-40FC-93C6-4958287D4775}" srcOrd="0" destOrd="0" presId="urn:microsoft.com/office/officeart/2005/8/layout/hierarchy1"/>
    <dgm:cxn modelId="{BEC8ACA7-D5F6-4F27-8319-A7572A46EECC}" type="presOf" srcId="{99BABF66-317E-4840-84CE-850A407F4FAA}" destId="{2C1585DC-5482-4CFF-9F24-253281BFAE58}" srcOrd="0" destOrd="0" presId="urn:microsoft.com/office/officeart/2005/8/layout/hierarchy1"/>
    <dgm:cxn modelId="{B5F54A1A-826B-4D2E-BA07-AE53BC9DA562}" srcId="{10837328-9C28-4919-B32B-2FF25471241C}" destId="{4F8C1F75-0F6A-4A02-963A-CFF35C356689}" srcOrd="0" destOrd="0" parTransId="{CD196E8E-A0F4-48D3-962E-D627004DB513}" sibTransId="{CBF9ECE5-E693-45AB-A9C7-5EAEFEB0C84A}"/>
    <dgm:cxn modelId="{2789EE10-8613-4031-A292-6F1DD667C84F}" srcId="{65AFB26A-14ED-49FB-B0D4-E157462CC280}" destId="{C942CC42-C983-4E2A-83DD-CBD056321232}" srcOrd="3" destOrd="0" parTransId="{76073C60-C07D-42DB-BE1F-6EB39F1DA764}" sibTransId="{B8F74972-B0AF-4C89-B196-9C296901D7A4}"/>
    <dgm:cxn modelId="{99367B61-B68F-442D-AE5D-0CA7E66A27FF}" type="presOf" srcId="{7D2A6138-8ECF-474C-AD07-B095629D8B42}" destId="{864396C9-853F-4797-A369-86C41B73B437}" srcOrd="0" destOrd="0" presId="urn:microsoft.com/office/officeart/2005/8/layout/hierarchy1"/>
    <dgm:cxn modelId="{10BFBA54-8029-4A2B-9FE7-CBC07A9ADAE0}" type="presOf" srcId="{0D18D153-A41D-4922-AE55-4B458FB8B5CA}" destId="{616D1040-6631-415D-B056-CCD896C59ECD}" srcOrd="0" destOrd="0" presId="urn:microsoft.com/office/officeart/2005/8/layout/hierarchy1"/>
    <dgm:cxn modelId="{37665B54-68D8-47C3-B9DD-C78A520F89CB}" type="presOf" srcId="{15DAF72D-C959-4822-8834-1C60C96AC59B}" destId="{036AFD1B-7F8D-4E97-AD7D-628941840262}" srcOrd="0" destOrd="0" presId="urn:microsoft.com/office/officeart/2005/8/layout/hierarchy1"/>
    <dgm:cxn modelId="{57E0542F-8AE3-438A-9AFF-450F783C8192}" type="presOf" srcId="{6D827739-8F76-4200-A53C-4D622BA5E1C2}" destId="{0B219561-F016-4DDD-9A7A-B86367B3CC22}" srcOrd="0" destOrd="0" presId="urn:microsoft.com/office/officeart/2005/8/layout/hierarchy1"/>
    <dgm:cxn modelId="{6A0A70C5-9F03-4D1A-8E47-7B3C6E640018}" type="presOf" srcId="{C029C3EF-C9CB-4EB7-96E4-0E9414C16197}" destId="{E306AD55-5919-48CE-ABC4-01CC52A3E59E}" srcOrd="0" destOrd="0" presId="urn:microsoft.com/office/officeart/2005/8/layout/hierarchy1"/>
    <dgm:cxn modelId="{E2AAC195-2979-4DE3-888C-5F8302E47133}" type="presOf" srcId="{CD196E8E-A0F4-48D3-962E-D627004DB513}" destId="{663C1514-B917-4671-9849-62BEE472DB02}" srcOrd="0" destOrd="0" presId="urn:microsoft.com/office/officeart/2005/8/layout/hierarchy1"/>
    <dgm:cxn modelId="{153FD26C-5562-4823-8C25-4B585084F3FC}" type="presOf" srcId="{4F8C1F75-0F6A-4A02-963A-CFF35C356689}" destId="{2C346DE2-0CA7-43C3-9916-8478C8A5BFC2}" srcOrd="0" destOrd="0" presId="urn:microsoft.com/office/officeart/2005/8/layout/hierarchy1"/>
    <dgm:cxn modelId="{D7D3B222-A4F6-4E64-9030-D7FE0B8BAB5D}" type="presOf" srcId="{BCE7854C-5C5C-4286-B134-A8C05CBD4CF8}" destId="{3CC23C79-CF01-4514-B7D2-F0185EA7911D}" srcOrd="0" destOrd="0" presId="urn:microsoft.com/office/officeart/2005/8/layout/hierarchy1"/>
    <dgm:cxn modelId="{2742A4FE-39CF-4D79-9C77-77FFEE2278C4}" type="presOf" srcId="{E0D472DC-9F02-4D12-A601-4AADCC8D58D0}" destId="{E04D93BB-213E-4894-B426-B87D7A1183CF}" srcOrd="0" destOrd="0" presId="urn:microsoft.com/office/officeart/2005/8/layout/hierarchy1"/>
    <dgm:cxn modelId="{D24C88CB-97B8-4083-AD06-C1F0B998131C}" type="presOf" srcId="{2ED67A0F-93ED-4A6D-8305-D051C6D58CFE}" destId="{C7721B39-2FFD-4F93-B315-5C77D917C1E2}" srcOrd="0" destOrd="0" presId="urn:microsoft.com/office/officeart/2005/8/layout/hierarchy1"/>
    <dgm:cxn modelId="{F28230C9-3F93-4C53-8E55-21A41094A94F}" srcId="{65AFB26A-14ED-49FB-B0D4-E157462CC280}" destId="{10837328-9C28-4919-B32B-2FF25471241C}" srcOrd="2" destOrd="0" parTransId="{8D961764-1F5D-4475-9D41-F7A756A72800}" sibTransId="{EAB69D44-E738-47EE-94AB-94DD48FB047E}"/>
    <dgm:cxn modelId="{CD88E7CE-3D71-48D5-9732-B6CA9597065B}" type="presParOf" srcId="{8E27BB6B-486C-476D-A214-1DD1D4DED488}" destId="{1CB56D4D-E7F7-4B96-843F-956105807388}" srcOrd="0" destOrd="0" presId="urn:microsoft.com/office/officeart/2005/8/layout/hierarchy1"/>
    <dgm:cxn modelId="{A497A52E-6E77-46EF-87D2-8A5958CA0E50}" type="presParOf" srcId="{1CB56D4D-E7F7-4B96-843F-956105807388}" destId="{47ACA9CA-F213-4130-8A7A-AC0331DD8289}" srcOrd="0" destOrd="0" presId="urn:microsoft.com/office/officeart/2005/8/layout/hierarchy1"/>
    <dgm:cxn modelId="{A5D41E05-4639-4877-8846-23828C84B9D2}" type="presParOf" srcId="{47ACA9CA-F213-4130-8A7A-AC0331DD8289}" destId="{AC8CE257-A54F-4DFF-9A27-857119F724CD}" srcOrd="0" destOrd="0" presId="urn:microsoft.com/office/officeart/2005/8/layout/hierarchy1"/>
    <dgm:cxn modelId="{9C8A09EA-6A79-4396-A8EE-B7E028CA4D0B}" type="presParOf" srcId="{47ACA9CA-F213-4130-8A7A-AC0331DD8289}" destId="{03676D81-224A-4CE6-B1BE-8065D2461EA1}" srcOrd="1" destOrd="0" presId="urn:microsoft.com/office/officeart/2005/8/layout/hierarchy1"/>
    <dgm:cxn modelId="{532594E1-510B-419D-97DC-3EB43FD17338}" type="presParOf" srcId="{1CB56D4D-E7F7-4B96-843F-956105807388}" destId="{C637B3E6-A4F9-4CA3-A469-E2A69188DCFA}" srcOrd="1" destOrd="0" presId="urn:microsoft.com/office/officeart/2005/8/layout/hierarchy1"/>
    <dgm:cxn modelId="{BD32C7F0-47AE-46B9-8027-EF47A98BFA35}" type="presParOf" srcId="{C637B3E6-A4F9-4CA3-A469-E2A69188DCFA}" destId="{616D1040-6631-415D-B056-CCD896C59ECD}" srcOrd="0" destOrd="0" presId="urn:microsoft.com/office/officeart/2005/8/layout/hierarchy1"/>
    <dgm:cxn modelId="{6134E359-B7FA-4510-BD5F-3E81536E9E0E}" type="presParOf" srcId="{C637B3E6-A4F9-4CA3-A469-E2A69188DCFA}" destId="{3BCE1378-4EF6-45BB-9530-6485C8048C5C}" srcOrd="1" destOrd="0" presId="urn:microsoft.com/office/officeart/2005/8/layout/hierarchy1"/>
    <dgm:cxn modelId="{B51688E2-5F97-4FE2-8F56-D49AB650FDB8}" type="presParOf" srcId="{3BCE1378-4EF6-45BB-9530-6485C8048C5C}" destId="{E2310677-935A-4A26-9CD2-4E059946BE18}" srcOrd="0" destOrd="0" presId="urn:microsoft.com/office/officeart/2005/8/layout/hierarchy1"/>
    <dgm:cxn modelId="{8C6313BC-EE38-4C98-9332-4996E1B5EE20}" type="presParOf" srcId="{E2310677-935A-4A26-9CD2-4E059946BE18}" destId="{647C9B09-77A3-4156-B72E-6159DC3C792C}" srcOrd="0" destOrd="0" presId="urn:microsoft.com/office/officeart/2005/8/layout/hierarchy1"/>
    <dgm:cxn modelId="{9ABA4890-3082-42F3-AAB0-7745A8AD8CDC}" type="presParOf" srcId="{E2310677-935A-4A26-9CD2-4E059946BE18}" destId="{2C1585DC-5482-4CFF-9F24-253281BFAE58}" srcOrd="1" destOrd="0" presId="urn:microsoft.com/office/officeart/2005/8/layout/hierarchy1"/>
    <dgm:cxn modelId="{A89BEED1-9603-47E9-A91D-40DC45C8A87C}" type="presParOf" srcId="{3BCE1378-4EF6-45BB-9530-6485C8048C5C}" destId="{4D46C736-36EA-451D-AF7E-BAE0A424AA18}" srcOrd="1" destOrd="0" presId="urn:microsoft.com/office/officeart/2005/8/layout/hierarchy1"/>
    <dgm:cxn modelId="{E03194D7-2202-4860-8E22-021A7CC61143}" type="presParOf" srcId="{4D46C736-36EA-451D-AF7E-BAE0A424AA18}" destId="{036AFD1B-7F8D-4E97-AD7D-628941840262}" srcOrd="0" destOrd="0" presId="urn:microsoft.com/office/officeart/2005/8/layout/hierarchy1"/>
    <dgm:cxn modelId="{E5E3D910-766B-4D19-8845-298F1563F6A5}" type="presParOf" srcId="{4D46C736-36EA-451D-AF7E-BAE0A424AA18}" destId="{FD3F350D-CA5E-4A97-9C70-C2280EE23DAC}" srcOrd="1" destOrd="0" presId="urn:microsoft.com/office/officeart/2005/8/layout/hierarchy1"/>
    <dgm:cxn modelId="{CFD7B134-C450-4FB3-81F8-759FB5D6C661}" type="presParOf" srcId="{FD3F350D-CA5E-4A97-9C70-C2280EE23DAC}" destId="{221AFDAA-BC43-433D-BD07-2CC77E451631}" srcOrd="0" destOrd="0" presId="urn:microsoft.com/office/officeart/2005/8/layout/hierarchy1"/>
    <dgm:cxn modelId="{9FAFDD84-C43A-4DED-991F-C0A84ABD2352}" type="presParOf" srcId="{221AFDAA-BC43-433D-BD07-2CC77E451631}" destId="{FDB69DD7-6B49-443E-85E0-9BD334E1A76A}" srcOrd="0" destOrd="0" presId="urn:microsoft.com/office/officeart/2005/8/layout/hierarchy1"/>
    <dgm:cxn modelId="{D8EF63EE-0CF5-4176-8ACD-1A87169D9AF1}" type="presParOf" srcId="{221AFDAA-BC43-433D-BD07-2CC77E451631}" destId="{95D2CF13-55ED-4450-AD7A-CF826291603B}" srcOrd="1" destOrd="0" presId="urn:microsoft.com/office/officeart/2005/8/layout/hierarchy1"/>
    <dgm:cxn modelId="{5D7C18CE-27C0-4580-9CDA-139380AEFCAA}" type="presParOf" srcId="{FD3F350D-CA5E-4A97-9C70-C2280EE23DAC}" destId="{7816F639-DABB-4228-A67F-D2934EAAD5A1}" srcOrd="1" destOrd="0" presId="urn:microsoft.com/office/officeart/2005/8/layout/hierarchy1"/>
    <dgm:cxn modelId="{930F98B2-5A02-4B15-819A-312F8DC8BA24}" type="presParOf" srcId="{4D46C736-36EA-451D-AF7E-BAE0A424AA18}" destId="{6167F7F0-F757-4371-9A0E-A7211DD24A93}" srcOrd="2" destOrd="0" presId="urn:microsoft.com/office/officeart/2005/8/layout/hierarchy1"/>
    <dgm:cxn modelId="{07F26163-AC99-46B8-9E2E-8C8809952F36}" type="presParOf" srcId="{4D46C736-36EA-451D-AF7E-BAE0A424AA18}" destId="{469BD1AF-1032-4F86-A9BA-0C0B9A00B0DE}" srcOrd="3" destOrd="0" presId="urn:microsoft.com/office/officeart/2005/8/layout/hierarchy1"/>
    <dgm:cxn modelId="{7B5079B4-7F0F-4339-9E64-C1ACEE7981A5}" type="presParOf" srcId="{469BD1AF-1032-4F86-A9BA-0C0B9A00B0DE}" destId="{057E18C2-1152-41D9-9FF3-A1FC8CB05064}" srcOrd="0" destOrd="0" presId="urn:microsoft.com/office/officeart/2005/8/layout/hierarchy1"/>
    <dgm:cxn modelId="{392895B1-B21C-4D32-8F9B-5A8045703C76}" type="presParOf" srcId="{057E18C2-1152-41D9-9FF3-A1FC8CB05064}" destId="{9F1916D6-745C-4C81-BF32-8D27CC02F780}" srcOrd="0" destOrd="0" presId="urn:microsoft.com/office/officeart/2005/8/layout/hierarchy1"/>
    <dgm:cxn modelId="{F49D8B12-6D06-4466-8D78-1BE1A6E2D44F}" type="presParOf" srcId="{057E18C2-1152-41D9-9FF3-A1FC8CB05064}" destId="{3CC23C79-CF01-4514-B7D2-F0185EA7911D}" srcOrd="1" destOrd="0" presId="urn:microsoft.com/office/officeart/2005/8/layout/hierarchy1"/>
    <dgm:cxn modelId="{1BD7418E-88D4-469F-8787-E20BA81E6363}" type="presParOf" srcId="{469BD1AF-1032-4F86-A9BA-0C0B9A00B0DE}" destId="{F1C985FB-0561-487B-8CDF-3F0F5AE593DA}" srcOrd="1" destOrd="0" presId="urn:microsoft.com/office/officeart/2005/8/layout/hierarchy1"/>
    <dgm:cxn modelId="{2AC8B0AD-7797-4A6C-BA96-1C79610CF1D8}" type="presParOf" srcId="{4D46C736-36EA-451D-AF7E-BAE0A424AA18}" destId="{EE91BDD0-8CF2-465C-A135-CE0C1575CE5E}" srcOrd="4" destOrd="0" presId="urn:microsoft.com/office/officeart/2005/8/layout/hierarchy1"/>
    <dgm:cxn modelId="{C2A7E0C6-9CC9-4E87-86BF-BF6D7733A1E4}" type="presParOf" srcId="{4D46C736-36EA-451D-AF7E-BAE0A424AA18}" destId="{AF11C10C-F3E9-4CE8-A0B9-04B20CB4AC7E}" srcOrd="5" destOrd="0" presId="urn:microsoft.com/office/officeart/2005/8/layout/hierarchy1"/>
    <dgm:cxn modelId="{C0F5CD49-B2C6-4E1A-B403-3B358BA27C7D}" type="presParOf" srcId="{AF11C10C-F3E9-4CE8-A0B9-04B20CB4AC7E}" destId="{C8E4F903-D768-498F-BDD8-86F353F4BAB9}" srcOrd="0" destOrd="0" presId="urn:microsoft.com/office/officeart/2005/8/layout/hierarchy1"/>
    <dgm:cxn modelId="{F2AAB9C4-7FCE-4E74-A8AE-05028E552C0B}" type="presParOf" srcId="{C8E4F903-D768-498F-BDD8-86F353F4BAB9}" destId="{CA69FE9A-2A2D-4072-9946-4CD23C5AB634}" srcOrd="0" destOrd="0" presId="urn:microsoft.com/office/officeart/2005/8/layout/hierarchy1"/>
    <dgm:cxn modelId="{F4AD19D3-6328-43B3-A6A0-7480FBD5BDF0}" type="presParOf" srcId="{C8E4F903-D768-498F-BDD8-86F353F4BAB9}" destId="{864396C9-853F-4797-A369-86C41B73B437}" srcOrd="1" destOrd="0" presId="urn:microsoft.com/office/officeart/2005/8/layout/hierarchy1"/>
    <dgm:cxn modelId="{ACCA2A10-D0CC-4825-9783-B3A37F94C554}" type="presParOf" srcId="{AF11C10C-F3E9-4CE8-A0B9-04B20CB4AC7E}" destId="{667B3F40-2786-48DF-BDCA-4F6B65678C6A}" srcOrd="1" destOrd="0" presId="urn:microsoft.com/office/officeart/2005/8/layout/hierarchy1"/>
    <dgm:cxn modelId="{810436EC-BF18-4BF2-958B-86320821F75C}" type="presParOf" srcId="{C637B3E6-A4F9-4CA3-A469-E2A69188DCFA}" destId="{05FF5E59-0529-40FC-93C6-4958287D4775}" srcOrd="2" destOrd="0" presId="urn:microsoft.com/office/officeart/2005/8/layout/hierarchy1"/>
    <dgm:cxn modelId="{46FB7948-B9C2-4B22-9C6F-55D229FA223B}" type="presParOf" srcId="{C637B3E6-A4F9-4CA3-A469-E2A69188DCFA}" destId="{5C42D13D-3035-4DF9-8099-4EDFAD8551B0}" srcOrd="3" destOrd="0" presId="urn:microsoft.com/office/officeart/2005/8/layout/hierarchy1"/>
    <dgm:cxn modelId="{5263DA09-9638-440F-A1B9-1131B7FC5E44}" type="presParOf" srcId="{5C42D13D-3035-4DF9-8099-4EDFAD8551B0}" destId="{9D58A6F6-1ACF-4E7F-857C-609FD1F85D29}" srcOrd="0" destOrd="0" presId="urn:microsoft.com/office/officeart/2005/8/layout/hierarchy1"/>
    <dgm:cxn modelId="{2648BC5D-544B-4538-A295-F092B99295EA}" type="presParOf" srcId="{9D58A6F6-1ACF-4E7F-857C-609FD1F85D29}" destId="{186950BC-1130-403B-B9B2-3E220BD98037}" srcOrd="0" destOrd="0" presId="urn:microsoft.com/office/officeart/2005/8/layout/hierarchy1"/>
    <dgm:cxn modelId="{4B520474-AB98-4161-8F16-6BE1D6642AEB}" type="presParOf" srcId="{9D58A6F6-1ACF-4E7F-857C-609FD1F85D29}" destId="{C7721B39-2FFD-4F93-B315-5C77D917C1E2}" srcOrd="1" destOrd="0" presId="urn:microsoft.com/office/officeart/2005/8/layout/hierarchy1"/>
    <dgm:cxn modelId="{5C8B5545-2096-46BA-9AA1-E193EAD45597}" type="presParOf" srcId="{5C42D13D-3035-4DF9-8099-4EDFAD8551B0}" destId="{BC59DAE6-7B99-4770-A57F-8D11A226E033}" srcOrd="1" destOrd="0" presId="urn:microsoft.com/office/officeart/2005/8/layout/hierarchy1"/>
    <dgm:cxn modelId="{AB48FF85-8B3A-440A-BFC5-AD4D7A093EAB}" type="presParOf" srcId="{BC59DAE6-7B99-4770-A57F-8D11A226E033}" destId="{2034E8C9-A059-4115-9022-2BD63A43769B}" srcOrd="0" destOrd="0" presId="urn:microsoft.com/office/officeart/2005/8/layout/hierarchy1"/>
    <dgm:cxn modelId="{FA0EDCF8-A89A-4615-96B1-36F083C2925A}" type="presParOf" srcId="{BC59DAE6-7B99-4770-A57F-8D11A226E033}" destId="{BE572F18-E2B0-4818-839A-14EBB5DE8071}" srcOrd="1" destOrd="0" presId="urn:microsoft.com/office/officeart/2005/8/layout/hierarchy1"/>
    <dgm:cxn modelId="{780831AA-8EE9-4BCF-BB8F-095159005778}" type="presParOf" srcId="{BE572F18-E2B0-4818-839A-14EBB5DE8071}" destId="{BD7C9DE3-CED6-484C-9654-E98AF08DB517}" srcOrd="0" destOrd="0" presId="urn:microsoft.com/office/officeart/2005/8/layout/hierarchy1"/>
    <dgm:cxn modelId="{BF5853A6-9266-406F-A717-E7DA7A0FFF46}" type="presParOf" srcId="{BD7C9DE3-CED6-484C-9654-E98AF08DB517}" destId="{D3DC1610-114C-4A5F-9035-D51126BC8847}" srcOrd="0" destOrd="0" presId="urn:microsoft.com/office/officeart/2005/8/layout/hierarchy1"/>
    <dgm:cxn modelId="{46178854-6EA6-43F8-BF4C-6FADEFF7354A}" type="presParOf" srcId="{BD7C9DE3-CED6-484C-9654-E98AF08DB517}" destId="{E306AD55-5919-48CE-ABC4-01CC52A3E59E}" srcOrd="1" destOrd="0" presId="urn:microsoft.com/office/officeart/2005/8/layout/hierarchy1"/>
    <dgm:cxn modelId="{4F3E8F56-40C6-4539-88C0-480328D16F8E}" type="presParOf" srcId="{BE572F18-E2B0-4818-839A-14EBB5DE8071}" destId="{215B51DE-D1C9-4AA0-B5AA-13F425E2D24A}" srcOrd="1" destOrd="0" presId="urn:microsoft.com/office/officeart/2005/8/layout/hierarchy1"/>
    <dgm:cxn modelId="{A352CF99-4A73-4531-9B23-2B79B21AD412}" type="presParOf" srcId="{C637B3E6-A4F9-4CA3-A469-E2A69188DCFA}" destId="{1E81E85F-530A-40A7-808E-20E42FBA39A9}" srcOrd="4" destOrd="0" presId="urn:microsoft.com/office/officeart/2005/8/layout/hierarchy1"/>
    <dgm:cxn modelId="{1779FE20-9D7D-4B71-BAF3-AADFE919ED81}" type="presParOf" srcId="{C637B3E6-A4F9-4CA3-A469-E2A69188DCFA}" destId="{0D022100-3400-412A-A437-419D8C43D24F}" srcOrd="5" destOrd="0" presId="urn:microsoft.com/office/officeart/2005/8/layout/hierarchy1"/>
    <dgm:cxn modelId="{55624EEC-3F65-422B-A281-B644A541E7C4}" type="presParOf" srcId="{0D022100-3400-412A-A437-419D8C43D24F}" destId="{857165EB-549E-48DE-B7EF-22AE5C02E263}" srcOrd="0" destOrd="0" presId="urn:microsoft.com/office/officeart/2005/8/layout/hierarchy1"/>
    <dgm:cxn modelId="{2CAC1007-2EE7-4D8D-8D46-A92491B560E4}" type="presParOf" srcId="{857165EB-549E-48DE-B7EF-22AE5C02E263}" destId="{F6466AEF-4F05-412E-87F3-0DD6CA7F7D5C}" srcOrd="0" destOrd="0" presId="urn:microsoft.com/office/officeart/2005/8/layout/hierarchy1"/>
    <dgm:cxn modelId="{9B469F33-265C-4CA8-89AD-EDCEF11F1128}" type="presParOf" srcId="{857165EB-549E-48DE-B7EF-22AE5C02E263}" destId="{01E5B0C5-0F71-46B6-B4A0-528F0049F314}" srcOrd="1" destOrd="0" presId="urn:microsoft.com/office/officeart/2005/8/layout/hierarchy1"/>
    <dgm:cxn modelId="{1A6E953D-ED11-46A7-8115-5869AABEF889}" type="presParOf" srcId="{0D022100-3400-412A-A437-419D8C43D24F}" destId="{43C3FF11-779D-4E4C-AC07-DA410A376E2C}" srcOrd="1" destOrd="0" presId="urn:microsoft.com/office/officeart/2005/8/layout/hierarchy1"/>
    <dgm:cxn modelId="{FD43F550-3135-4DFF-866A-997EC4EEAA44}" type="presParOf" srcId="{43C3FF11-779D-4E4C-AC07-DA410A376E2C}" destId="{663C1514-B917-4671-9849-62BEE472DB02}" srcOrd="0" destOrd="0" presId="urn:microsoft.com/office/officeart/2005/8/layout/hierarchy1"/>
    <dgm:cxn modelId="{703BC66C-4784-4AD2-88FE-756959DF0358}" type="presParOf" srcId="{43C3FF11-779D-4E4C-AC07-DA410A376E2C}" destId="{BC3B76FB-15D3-4DE3-834B-ECDE489153DA}" srcOrd="1" destOrd="0" presId="urn:microsoft.com/office/officeart/2005/8/layout/hierarchy1"/>
    <dgm:cxn modelId="{FDDB234C-1209-4240-A0AB-BDC9A2E47306}" type="presParOf" srcId="{BC3B76FB-15D3-4DE3-834B-ECDE489153DA}" destId="{F07FE745-19F0-4CDA-A80A-E476E7757F28}" srcOrd="0" destOrd="0" presId="urn:microsoft.com/office/officeart/2005/8/layout/hierarchy1"/>
    <dgm:cxn modelId="{BB0AE980-481D-488C-BE6A-A76C71488A49}" type="presParOf" srcId="{F07FE745-19F0-4CDA-A80A-E476E7757F28}" destId="{54DFD9D6-5D88-4D73-9831-2879DC108E1B}" srcOrd="0" destOrd="0" presId="urn:microsoft.com/office/officeart/2005/8/layout/hierarchy1"/>
    <dgm:cxn modelId="{BA813E8C-2605-4961-A112-C52E98AD7BA6}" type="presParOf" srcId="{F07FE745-19F0-4CDA-A80A-E476E7757F28}" destId="{2C346DE2-0CA7-43C3-9916-8478C8A5BFC2}" srcOrd="1" destOrd="0" presId="urn:microsoft.com/office/officeart/2005/8/layout/hierarchy1"/>
    <dgm:cxn modelId="{44F832A0-5FCA-4DCE-A591-21EBE1226DED}" type="presParOf" srcId="{BC3B76FB-15D3-4DE3-834B-ECDE489153DA}" destId="{9383F1F0-4EF9-427E-A2CB-7B3419E1768C}" srcOrd="1" destOrd="0" presId="urn:microsoft.com/office/officeart/2005/8/layout/hierarchy1"/>
    <dgm:cxn modelId="{0412F93A-5214-4ECE-8FBC-ECB8365EAAA5}" type="presParOf" srcId="{C637B3E6-A4F9-4CA3-A469-E2A69188DCFA}" destId="{767A732D-9858-4C2B-B74D-4B1D2DE3CF00}" srcOrd="6" destOrd="0" presId="urn:microsoft.com/office/officeart/2005/8/layout/hierarchy1"/>
    <dgm:cxn modelId="{6928BE81-39CC-4A1C-A98C-35BBB0C4583A}" type="presParOf" srcId="{C637B3E6-A4F9-4CA3-A469-E2A69188DCFA}" destId="{80E8D414-6EFB-48D7-8928-609CF515D5E6}" srcOrd="7" destOrd="0" presId="urn:microsoft.com/office/officeart/2005/8/layout/hierarchy1"/>
    <dgm:cxn modelId="{90668EC4-0B13-47E8-8899-4AA308205F11}" type="presParOf" srcId="{80E8D414-6EFB-48D7-8928-609CF515D5E6}" destId="{3A64E9BF-9C9D-4FB6-A22C-0008F4724608}" srcOrd="0" destOrd="0" presId="urn:microsoft.com/office/officeart/2005/8/layout/hierarchy1"/>
    <dgm:cxn modelId="{92729661-1576-4B98-8904-5D6BB9C7C7A7}" type="presParOf" srcId="{3A64E9BF-9C9D-4FB6-A22C-0008F4724608}" destId="{37D83220-C443-46B2-AE63-21519E5D0A5D}" srcOrd="0" destOrd="0" presId="urn:microsoft.com/office/officeart/2005/8/layout/hierarchy1"/>
    <dgm:cxn modelId="{F84EE843-D193-4710-BAC8-8ED1B17174CF}" type="presParOf" srcId="{3A64E9BF-9C9D-4FB6-A22C-0008F4724608}" destId="{C8AEAF7C-97B2-41ED-8859-D35A9F762F17}" srcOrd="1" destOrd="0" presId="urn:microsoft.com/office/officeart/2005/8/layout/hierarchy1"/>
    <dgm:cxn modelId="{149767F8-4381-4F32-AFCE-713AE8FC9C0C}" type="presParOf" srcId="{80E8D414-6EFB-48D7-8928-609CF515D5E6}" destId="{66265E58-F78E-4717-93CD-2BA58AEF8D00}" srcOrd="1" destOrd="0" presId="urn:microsoft.com/office/officeart/2005/8/layout/hierarchy1"/>
    <dgm:cxn modelId="{429018C1-59B9-485B-9523-28865373A756}" type="presParOf" srcId="{66265E58-F78E-4717-93CD-2BA58AEF8D00}" destId="{E04D93BB-213E-4894-B426-B87D7A1183CF}" srcOrd="0" destOrd="0" presId="urn:microsoft.com/office/officeart/2005/8/layout/hierarchy1"/>
    <dgm:cxn modelId="{F256D238-C874-4892-B9CA-5DB5E09A7794}" type="presParOf" srcId="{66265E58-F78E-4717-93CD-2BA58AEF8D00}" destId="{F1576D52-4E78-4EC5-BF9A-87357FC0C5A4}" srcOrd="1" destOrd="0" presId="urn:microsoft.com/office/officeart/2005/8/layout/hierarchy1"/>
    <dgm:cxn modelId="{0177F195-E966-4E3B-87A0-B413EC737C55}" type="presParOf" srcId="{F1576D52-4E78-4EC5-BF9A-87357FC0C5A4}" destId="{7E2EF839-630C-454E-9630-6F4A8556FF3C}" srcOrd="0" destOrd="0" presId="urn:microsoft.com/office/officeart/2005/8/layout/hierarchy1"/>
    <dgm:cxn modelId="{8ED989A5-6861-4093-A4F3-13DA7EAABEBC}" type="presParOf" srcId="{7E2EF839-630C-454E-9630-6F4A8556FF3C}" destId="{FF50658D-F8B4-40EC-B491-DECA33F48ECB}" srcOrd="0" destOrd="0" presId="urn:microsoft.com/office/officeart/2005/8/layout/hierarchy1"/>
    <dgm:cxn modelId="{26C5BBA3-3280-433A-9CF8-C329BCA38226}" type="presParOf" srcId="{7E2EF839-630C-454E-9630-6F4A8556FF3C}" destId="{0B219561-F016-4DDD-9A7A-B86367B3CC22}" srcOrd="1" destOrd="0" presId="urn:microsoft.com/office/officeart/2005/8/layout/hierarchy1"/>
    <dgm:cxn modelId="{E3635DAA-E108-4BE6-8079-2F79DED08D0C}" type="presParOf" srcId="{F1576D52-4E78-4EC5-BF9A-87357FC0C5A4}" destId="{6E3D707C-AE96-47F9-80BF-7BFF8CD1325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D93BB-213E-4894-B426-B87D7A1183CF}">
      <dsp:nvSpPr>
        <dsp:cNvPr id="0" name=""/>
        <dsp:cNvSpPr/>
      </dsp:nvSpPr>
      <dsp:spPr>
        <a:xfrm>
          <a:off x="5157806" y="1912671"/>
          <a:ext cx="91440" cy="228880"/>
        </a:xfrm>
        <a:custGeom>
          <a:avLst/>
          <a:gdLst/>
          <a:ahLst/>
          <a:cxnLst/>
          <a:rect l="0" t="0" r="0" b="0"/>
          <a:pathLst>
            <a:path>
              <a:moveTo>
                <a:pt x="45720" y="0"/>
              </a:moveTo>
              <a:lnTo>
                <a:pt x="45720" y="228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A732D-9858-4C2B-B74D-4B1D2DE3CF00}">
      <dsp:nvSpPr>
        <dsp:cNvPr id="0" name=""/>
        <dsp:cNvSpPr/>
      </dsp:nvSpPr>
      <dsp:spPr>
        <a:xfrm>
          <a:off x="3279790" y="1184056"/>
          <a:ext cx="1923736" cy="228880"/>
        </a:xfrm>
        <a:custGeom>
          <a:avLst/>
          <a:gdLst/>
          <a:ahLst/>
          <a:cxnLst/>
          <a:rect l="0" t="0" r="0" b="0"/>
          <a:pathLst>
            <a:path>
              <a:moveTo>
                <a:pt x="0" y="0"/>
              </a:moveTo>
              <a:lnTo>
                <a:pt x="0" y="155975"/>
              </a:lnTo>
              <a:lnTo>
                <a:pt x="1923736" y="155975"/>
              </a:lnTo>
              <a:lnTo>
                <a:pt x="1923736" y="228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3C1514-B917-4671-9849-62BEE472DB02}">
      <dsp:nvSpPr>
        <dsp:cNvPr id="0" name=""/>
        <dsp:cNvSpPr/>
      </dsp:nvSpPr>
      <dsp:spPr>
        <a:xfrm>
          <a:off x="4195938" y="1912671"/>
          <a:ext cx="91440" cy="228880"/>
        </a:xfrm>
        <a:custGeom>
          <a:avLst/>
          <a:gdLst/>
          <a:ahLst/>
          <a:cxnLst/>
          <a:rect l="0" t="0" r="0" b="0"/>
          <a:pathLst>
            <a:path>
              <a:moveTo>
                <a:pt x="45720" y="0"/>
              </a:moveTo>
              <a:lnTo>
                <a:pt x="45720" y="228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81E85F-530A-40A7-808E-20E42FBA39A9}">
      <dsp:nvSpPr>
        <dsp:cNvPr id="0" name=""/>
        <dsp:cNvSpPr/>
      </dsp:nvSpPr>
      <dsp:spPr>
        <a:xfrm>
          <a:off x="3279790" y="1184056"/>
          <a:ext cx="961868" cy="228880"/>
        </a:xfrm>
        <a:custGeom>
          <a:avLst/>
          <a:gdLst/>
          <a:ahLst/>
          <a:cxnLst/>
          <a:rect l="0" t="0" r="0" b="0"/>
          <a:pathLst>
            <a:path>
              <a:moveTo>
                <a:pt x="0" y="0"/>
              </a:moveTo>
              <a:lnTo>
                <a:pt x="0" y="155975"/>
              </a:lnTo>
              <a:lnTo>
                <a:pt x="961868" y="155975"/>
              </a:lnTo>
              <a:lnTo>
                <a:pt x="961868" y="228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4E8C9-A059-4115-9022-2BD63A43769B}">
      <dsp:nvSpPr>
        <dsp:cNvPr id="0" name=""/>
        <dsp:cNvSpPr/>
      </dsp:nvSpPr>
      <dsp:spPr>
        <a:xfrm>
          <a:off x="3234070" y="1912671"/>
          <a:ext cx="91440" cy="228880"/>
        </a:xfrm>
        <a:custGeom>
          <a:avLst/>
          <a:gdLst/>
          <a:ahLst/>
          <a:cxnLst/>
          <a:rect l="0" t="0" r="0" b="0"/>
          <a:pathLst>
            <a:path>
              <a:moveTo>
                <a:pt x="45720" y="0"/>
              </a:moveTo>
              <a:lnTo>
                <a:pt x="45720" y="228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FF5E59-0529-40FC-93C6-4958287D4775}">
      <dsp:nvSpPr>
        <dsp:cNvPr id="0" name=""/>
        <dsp:cNvSpPr/>
      </dsp:nvSpPr>
      <dsp:spPr>
        <a:xfrm>
          <a:off x="3234070" y="1184056"/>
          <a:ext cx="91440" cy="228880"/>
        </a:xfrm>
        <a:custGeom>
          <a:avLst/>
          <a:gdLst/>
          <a:ahLst/>
          <a:cxnLst/>
          <a:rect l="0" t="0" r="0" b="0"/>
          <a:pathLst>
            <a:path>
              <a:moveTo>
                <a:pt x="45720" y="0"/>
              </a:moveTo>
              <a:lnTo>
                <a:pt x="45720" y="228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1BDD0-8CF2-465C-A135-CE0C1575CE5E}">
      <dsp:nvSpPr>
        <dsp:cNvPr id="0" name=""/>
        <dsp:cNvSpPr/>
      </dsp:nvSpPr>
      <dsp:spPr>
        <a:xfrm>
          <a:off x="1356053" y="1912671"/>
          <a:ext cx="961868" cy="228880"/>
        </a:xfrm>
        <a:custGeom>
          <a:avLst/>
          <a:gdLst/>
          <a:ahLst/>
          <a:cxnLst/>
          <a:rect l="0" t="0" r="0" b="0"/>
          <a:pathLst>
            <a:path>
              <a:moveTo>
                <a:pt x="0" y="0"/>
              </a:moveTo>
              <a:lnTo>
                <a:pt x="0" y="155975"/>
              </a:lnTo>
              <a:lnTo>
                <a:pt x="961868" y="155975"/>
              </a:lnTo>
              <a:lnTo>
                <a:pt x="961868" y="228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7F7F0-F757-4371-9A0E-A7211DD24A93}">
      <dsp:nvSpPr>
        <dsp:cNvPr id="0" name=""/>
        <dsp:cNvSpPr/>
      </dsp:nvSpPr>
      <dsp:spPr>
        <a:xfrm>
          <a:off x="1310333" y="1912671"/>
          <a:ext cx="91440" cy="228880"/>
        </a:xfrm>
        <a:custGeom>
          <a:avLst/>
          <a:gdLst/>
          <a:ahLst/>
          <a:cxnLst/>
          <a:rect l="0" t="0" r="0" b="0"/>
          <a:pathLst>
            <a:path>
              <a:moveTo>
                <a:pt x="45720" y="0"/>
              </a:moveTo>
              <a:lnTo>
                <a:pt x="45720" y="228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AFD1B-7F8D-4E97-AD7D-628941840262}">
      <dsp:nvSpPr>
        <dsp:cNvPr id="0" name=""/>
        <dsp:cNvSpPr/>
      </dsp:nvSpPr>
      <dsp:spPr>
        <a:xfrm>
          <a:off x="394185" y="1912671"/>
          <a:ext cx="961868" cy="228880"/>
        </a:xfrm>
        <a:custGeom>
          <a:avLst/>
          <a:gdLst/>
          <a:ahLst/>
          <a:cxnLst/>
          <a:rect l="0" t="0" r="0" b="0"/>
          <a:pathLst>
            <a:path>
              <a:moveTo>
                <a:pt x="961868" y="0"/>
              </a:moveTo>
              <a:lnTo>
                <a:pt x="961868" y="155975"/>
              </a:lnTo>
              <a:lnTo>
                <a:pt x="0" y="155975"/>
              </a:lnTo>
              <a:lnTo>
                <a:pt x="0" y="228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D1040-6631-415D-B056-CCD896C59ECD}">
      <dsp:nvSpPr>
        <dsp:cNvPr id="0" name=""/>
        <dsp:cNvSpPr/>
      </dsp:nvSpPr>
      <dsp:spPr>
        <a:xfrm>
          <a:off x="1356053" y="1184056"/>
          <a:ext cx="1923736" cy="228880"/>
        </a:xfrm>
        <a:custGeom>
          <a:avLst/>
          <a:gdLst/>
          <a:ahLst/>
          <a:cxnLst/>
          <a:rect l="0" t="0" r="0" b="0"/>
          <a:pathLst>
            <a:path>
              <a:moveTo>
                <a:pt x="1923736" y="0"/>
              </a:moveTo>
              <a:lnTo>
                <a:pt x="1923736" y="155975"/>
              </a:lnTo>
              <a:lnTo>
                <a:pt x="0" y="155975"/>
              </a:lnTo>
              <a:lnTo>
                <a:pt x="0" y="228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8CE257-A54F-4DFF-9A27-857119F724CD}">
      <dsp:nvSpPr>
        <dsp:cNvPr id="0" name=""/>
        <dsp:cNvSpPr/>
      </dsp:nvSpPr>
      <dsp:spPr>
        <a:xfrm>
          <a:off x="2886298" y="68432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676D81-224A-4CE6-B1BE-8065D2461EA1}">
      <dsp:nvSpPr>
        <dsp:cNvPr id="0" name=""/>
        <dsp:cNvSpPr/>
      </dsp:nvSpPr>
      <dsp:spPr>
        <a:xfrm>
          <a:off x="2973741" y="767392"/>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ETLR </a:t>
          </a:r>
        </a:p>
      </dsp:txBody>
      <dsp:txXfrm>
        <a:off x="2988378" y="782029"/>
        <a:ext cx="757709" cy="470460"/>
      </dsp:txXfrm>
    </dsp:sp>
    <dsp:sp modelId="{647C9B09-77A3-4156-B72E-6159DC3C792C}">
      <dsp:nvSpPr>
        <dsp:cNvPr id="0" name=""/>
        <dsp:cNvSpPr/>
      </dsp:nvSpPr>
      <dsp:spPr>
        <a:xfrm>
          <a:off x="962562" y="1412937"/>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585DC-5482-4CFF-9F24-253281BFAE58}">
      <dsp:nvSpPr>
        <dsp:cNvPr id="0" name=""/>
        <dsp:cNvSpPr/>
      </dsp:nvSpPr>
      <dsp:spPr>
        <a:xfrm>
          <a:off x="1050004" y="1496008"/>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SGP FLR</a:t>
          </a:r>
        </a:p>
      </dsp:txBody>
      <dsp:txXfrm>
        <a:off x="1064641" y="1510645"/>
        <a:ext cx="757709" cy="470460"/>
      </dsp:txXfrm>
    </dsp:sp>
    <dsp:sp modelId="{FDB69DD7-6B49-443E-85E0-9BD334E1A76A}">
      <dsp:nvSpPr>
        <dsp:cNvPr id="0" name=""/>
        <dsp:cNvSpPr/>
      </dsp:nvSpPr>
      <dsp:spPr>
        <a:xfrm>
          <a:off x="693" y="214155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D2CF13-55ED-4450-AD7A-CF826291603B}">
      <dsp:nvSpPr>
        <dsp:cNvPr id="0" name=""/>
        <dsp:cNvSpPr/>
      </dsp:nvSpPr>
      <dsp:spPr>
        <a:xfrm>
          <a:off x="88136" y="2224623"/>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NUS</a:t>
          </a:r>
        </a:p>
      </dsp:txBody>
      <dsp:txXfrm>
        <a:off x="102773" y="2239260"/>
        <a:ext cx="757709" cy="470460"/>
      </dsp:txXfrm>
    </dsp:sp>
    <dsp:sp modelId="{9F1916D6-745C-4C81-BF32-8D27CC02F780}">
      <dsp:nvSpPr>
        <dsp:cNvPr id="0" name=""/>
        <dsp:cNvSpPr/>
      </dsp:nvSpPr>
      <dsp:spPr>
        <a:xfrm>
          <a:off x="962562" y="214155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C23C79-CF01-4514-B7D2-F0185EA7911D}">
      <dsp:nvSpPr>
        <dsp:cNvPr id="0" name=""/>
        <dsp:cNvSpPr/>
      </dsp:nvSpPr>
      <dsp:spPr>
        <a:xfrm>
          <a:off x="1050004" y="2224623"/>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NTU</a:t>
          </a:r>
        </a:p>
      </dsp:txBody>
      <dsp:txXfrm>
        <a:off x="1064641" y="2239260"/>
        <a:ext cx="757709" cy="470460"/>
      </dsp:txXfrm>
    </dsp:sp>
    <dsp:sp modelId="{CA69FE9A-2A2D-4072-9946-4CD23C5AB634}">
      <dsp:nvSpPr>
        <dsp:cNvPr id="0" name=""/>
        <dsp:cNvSpPr/>
      </dsp:nvSpPr>
      <dsp:spPr>
        <a:xfrm>
          <a:off x="1924430" y="214155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4396C9-853F-4797-A369-86C41B73B437}">
      <dsp:nvSpPr>
        <dsp:cNvPr id="0" name=""/>
        <dsp:cNvSpPr/>
      </dsp:nvSpPr>
      <dsp:spPr>
        <a:xfrm>
          <a:off x="2011873" y="2224623"/>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SMU</a:t>
          </a:r>
        </a:p>
      </dsp:txBody>
      <dsp:txXfrm>
        <a:off x="2026510" y="2239260"/>
        <a:ext cx="757709" cy="470460"/>
      </dsp:txXfrm>
    </dsp:sp>
    <dsp:sp modelId="{186950BC-1130-403B-B9B2-3E220BD98037}">
      <dsp:nvSpPr>
        <dsp:cNvPr id="0" name=""/>
        <dsp:cNvSpPr/>
      </dsp:nvSpPr>
      <dsp:spPr>
        <a:xfrm>
          <a:off x="2886298" y="1412937"/>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721B39-2FFD-4F93-B315-5C77D917C1E2}">
      <dsp:nvSpPr>
        <dsp:cNvPr id="0" name=""/>
        <dsp:cNvSpPr/>
      </dsp:nvSpPr>
      <dsp:spPr>
        <a:xfrm>
          <a:off x="2973741" y="1496008"/>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HK FLR</a:t>
          </a:r>
        </a:p>
      </dsp:txBody>
      <dsp:txXfrm>
        <a:off x="2988378" y="1510645"/>
        <a:ext cx="757709" cy="470460"/>
      </dsp:txXfrm>
    </dsp:sp>
    <dsp:sp modelId="{D3DC1610-114C-4A5F-9035-D51126BC8847}">
      <dsp:nvSpPr>
        <dsp:cNvPr id="0" name=""/>
        <dsp:cNvSpPr/>
      </dsp:nvSpPr>
      <dsp:spPr>
        <a:xfrm>
          <a:off x="2886298" y="214155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06AD55-5919-48CE-ABC4-01CC52A3E59E}">
      <dsp:nvSpPr>
        <dsp:cNvPr id="0" name=""/>
        <dsp:cNvSpPr/>
      </dsp:nvSpPr>
      <dsp:spPr>
        <a:xfrm>
          <a:off x="2973741" y="2224623"/>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HK Institutes</a:t>
          </a:r>
        </a:p>
      </dsp:txBody>
      <dsp:txXfrm>
        <a:off x="2988378" y="2239260"/>
        <a:ext cx="757709" cy="470460"/>
      </dsp:txXfrm>
    </dsp:sp>
    <dsp:sp modelId="{F6466AEF-4F05-412E-87F3-0DD6CA7F7D5C}">
      <dsp:nvSpPr>
        <dsp:cNvPr id="0" name=""/>
        <dsp:cNvSpPr/>
      </dsp:nvSpPr>
      <dsp:spPr>
        <a:xfrm>
          <a:off x="3848167" y="1412937"/>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E5B0C5-0F71-46B6-B4A0-528F0049F314}">
      <dsp:nvSpPr>
        <dsp:cNvPr id="0" name=""/>
        <dsp:cNvSpPr/>
      </dsp:nvSpPr>
      <dsp:spPr>
        <a:xfrm>
          <a:off x="3935609" y="1496008"/>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UK FLR</a:t>
          </a:r>
        </a:p>
      </dsp:txBody>
      <dsp:txXfrm>
        <a:off x="3950246" y="1510645"/>
        <a:ext cx="757709" cy="470460"/>
      </dsp:txXfrm>
    </dsp:sp>
    <dsp:sp modelId="{54DFD9D6-5D88-4D73-9831-2879DC108E1B}">
      <dsp:nvSpPr>
        <dsp:cNvPr id="0" name=""/>
        <dsp:cNvSpPr/>
      </dsp:nvSpPr>
      <dsp:spPr>
        <a:xfrm>
          <a:off x="3848167" y="214155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46DE2-0CA7-43C3-9916-8478C8A5BFC2}">
      <dsp:nvSpPr>
        <dsp:cNvPr id="0" name=""/>
        <dsp:cNvSpPr/>
      </dsp:nvSpPr>
      <dsp:spPr>
        <a:xfrm>
          <a:off x="3935609" y="2224623"/>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UK Institutes</a:t>
          </a:r>
        </a:p>
      </dsp:txBody>
      <dsp:txXfrm>
        <a:off x="3950246" y="2239260"/>
        <a:ext cx="757709" cy="470460"/>
      </dsp:txXfrm>
    </dsp:sp>
    <dsp:sp modelId="{37D83220-C443-46B2-AE63-21519E5D0A5D}">
      <dsp:nvSpPr>
        <dsp:cNvPr id="0" name=""/>
        <dsp:cNvSpPr/>
      </dsp:nvSpPr>
      <dsp:spPr>
        <a:xfrm>
          <a:off x="4810035" y="1412937"/>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AEAF7C-97B2-41ED-8859-D35A9F762F17}">
      <dsp:nvSpPr>
        <dsp:cNvPr id="0" name=""/>
        <dsp:cNvSpPr/>
      </dsp:nvSpPr>
      <dsp:spPr>
        <a:xfrm>
          <a:off x="4897477" y="1496008"/>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Germany FLR</a:t>
          </a:r>
        </a:p>
      </dsp:txBody>
      <dsp:txXfrm>
        <a:off x="4912114" y="1510645"/>
        <a:ext cx="757709" cy="470460"/>
      </dsp:txXfrm>
    </dsp:sp>
    <dsp:sp modelId="{FF50658D-F8B4-40EC-B491-DECA33F48ECB}">
      <dsp:nvSpPr>
        <dsp:cNvPr id="0" name=""/>
        <dsp:cNvSpPr/>
      </dsp:nvSpPr>
      <dsp:spPr>
        <a:xfrm>
          <a:off x="4810035" y="2141552"/>
          <a:ext cx="786983" cy="499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219561-F016-4DDD-9A7A-B86367B3CC22}">
      <dsp:nvSpPr>
        <dsp:cNvPr id="0" name=""/>
        <dsp:cNvSpPr/>
      </dsp:nvSpPr>
      <dsp:spPr>
        <a:xfrm>
          <a:off x="4897477" y="2224623"/>
          <a:ext cx="786983" cy="4997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German institutes</a:t>
          </a:r>
        </a:p>
      </dsp:txBody>
      <dsp:txXfrm>
        <a:off x="4912114" y="2239260"/>
        <a:ext cx="757709" cy="4704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GEA14</b:Tag>
    <b:SourceType>InternetSite</b:SourceType>
    <b:Guid>{92D26A80-A599-46B7-A45C-AE45A4F99791}</b:Guid>
    <b:Author>
      <b:Author>
        <b:Corporate>GEANT Association</b:Corporate>
      </b:Author>
    </b:Author>
    <b:Title>eduroam in a nutshell</b:Title>
    <b:Year>2014</b:Year>
    <b:Month>August</b:Month>
    <b:Day>12</b:Day>
    <b:URL>https://wiki.geant.org/display/H2eduroam/eduroam+in+a+nutshell</b:URL>
    <b:RefOrder>1</b:RefOrder>
  </b:Source>
  <b:Source>
    <b:Tag>MMi12</b:Tag>
    <b:SourceType>InternetSite</b:SourceType>
    <b:Guid>{B5E34013-E211-4768-AD9B-CC2A683E824F}</b:Guid>
    <b:Author>
      <b:Author>
        <b:NameList>
          <b:Person>
            <b:Last>M. Milinović</b:Last>
            <b:First>Srce</b:First>
            <b:Middle>/ CARNet, Stefan Winter, RESTENA and members of the SA3 T2 group</b:Middle>
          </b:Person>
        </b:NameList>
      </b:Author>
    </b:Author>
    <b:Title>eduroam Policy Service Definition</b:Title>
    <b:Year>2012</b:Year>
    <b:Month>July</b:Month>
    <b:Day>26</b:Day>
    <b:URL>https://www.eduroam.org/downloads/docs/GN3-12-192_eduroam-policy-service-definition_ver28_26072012.pdf</b:URL>
    <b:RefOrder>2</b:RefOrder>
  </b:Source>
  <b:Source>
    <b:Tag>Sin14</b:Tag>
    <b:SourceType>InternetSite</b:SourceType>
    <b:Guid>{663EBA0E-D5FB-4DBD-A5B5-664B253C63EE}</b:Guid>
    <b:Author>
      <b:Author>
        <b:Corporate>Singapore Advanced Research &amp; Education Networks</b:Corporate>
      </b:Author>
    </b:Author>
    <b:Title>eduroam Project - Welcome to eduroam in Singapore</b:Title>
    <b:InternetSiteTitle>SingAren Web Site</b:InternetSiteTitle>
    <b:Year>2014</b:Year>
    <b:Month>July</b:Month>
    <b:Day>31</b:Day>
    <b:URL>http://www.singaren.net.sg/Eduroam.php</b:URL>
    <b:RefOrder>3</b:RefOrder>
  </b:Source>
</b:Sources>
</file>

<file path=customXml/itemProps1.xml><?xml version="1.0" encoding="utf-8"?>
<ds:datastoreItem xmlns:ds="http://schemas.openxmlformats.org/officeDocument/2006/customXml" ds:itemID="{A6EC5796-B2CB-43B1-901D-29823ABA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Zi hang</dc:creator>
  <cp:lastModifiedBy>sce_staff</cp:lastModifiedBy>
  <cp:revision>4</cp:revision>
  <dcterms:created xsi:type="dcterms:W3CDTF">2015-06-09T02:56:00Z</dcterms:created>
  <dcterms:modified xsi:type="dcterms:W3CDTF">2015-06-09T05:36:00Z</dcterms:modified>
</cp:coreProperties>
</file>